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457A0" w14:textId="6D6750A0" w:rsidR="001B4DB9" w:rsidRDefault="00563C00" w:rsidP="002F56B9">
      <w:pPr>
        <w:spacing w:after="0" w:line="265" w:lineRule="auto"/>
        <w:ind w:left="0" w:right="639" w:firstLine="0"/>
      </w:pPr>
      <w:r>
        <w:rPr>
          <w:b/>
        </w:rPr>
        <w:t xml:space="preserve">   Name: SYED SAFWAN HASHMI </w:t>
      </w:r>
      <w:r w:rsidR="00E25DD9">
        <w:rPr>
          <w:b/>
        </w:rPr>
        <w:t xml:space="preserve">   </w:t>
      </w:r>
      <w:r w:rsidR="00ED5F50">
        <w:rPr>
          <w:b/>
        </w:rPr>
        <w:t xml:space="preserve">                                      </w:t>
      </w:r>
      <w:r w:rsidR="009867FF">
        <w:rPr>
          <w:b/>
        </w:rPr>
        <w:t xml:space="preserve">        Location: Jeddah, Saudi Arabia </w:t>
      </w:r>
      <w:r w:rsidR="00ED5F50">
        <w:rPr>
          <w:b/>
        </w:rPr>
        <w:t xml:space="preserve">       </w:t>
      </w:r>
      <w:r w:rsidR="00E25DD9">
        <w:rPr>
          <w:b/>
        </w:rPr>
        <w:t xml:space="preserve">    </w:t>
      </w:r>
      <w:ins w:id="0" w:author="safwan hashmi" w:date="2019-06-20T21:30:00Z">
        <w:r w:rsidR="00E25DD9">
          <w:rPr>
            <w:b/>
          </w:rPr>
          <w:t xml:space="preserve">                                             </w:t>
        </w:r>
      </w:ins>
    </w:p>
    <w:p w14:paraId="55927CAD" w14:textId="77777777" w:rsidR="001B4DB9" w:rsidRDefault="00563C00">
      <w:pPr>
        <w:spacing w:after="0" w:line="259" w:lineRule="auto"/>
        <w:ind w:left="70" w:firstLine="0"/>
      </w:pPr>
      <w:r>
        <w:rPr>
          <w:b/>
        </w:rPr>
        <w:t xml:space="preserve"> </w:t>
      </w:r>
    </w:p>
    <w:p w14:paraId="6FC5D3BC" w14:textId="389F17E1" w:rsidR="001B4DB9" w:rsidRDefault="009867FF" w:rsidP="009867FF">
      <w:pPr>
        <w:spacing w:after="0" w:line="265" w:lineRule="auto"/>
        <w:ind w:left="55" w:right="639" w:firstLine="0"/>
      </w:pPr>
      <w:r>
        <w:rPr>
          <w:b/>
        </w:rPr>
        <w:t xml:space="preserve">  </w:t>
      </w:r>
      <w:r w:rsidR="00563C00">
        <w:rPr>
          <w:b/>
        </w:rPr>
        <w:t>SAP</w:t>
      </w:r>
      <w:r>
        <w:rPr>
          <w:b/>
        </w:rPr>
        <w:t xml:space="preserve"> </w:t>
      </w:r>
      <w:r w:rsidR="00563C00">
        <w:rPr>
          <w:b/>
        </w:rPr>
        <w:t>ABAP</w:t>
      </w:r>
      <w:r>
        <w:rPr>
          <w:b/>
        </w:rPr>
        <w:t xml:space="preserve"> </w:t>
      </w:r>
      <w:proofErr w:type="gramStart"/>
      <w:r>
        <w:rPr>
          <w:b/>
        </w:rPr>
        <w:t xml:space="preserve">CERTIFIED </w:t>
      </w:r>
      <w:r w:rsidR="00563C00">
        <w:rPr>
          <w:b/>
        </w:rPr>
        <w:t xml:space="preserve"> C</w:t>
      </w:r>
      <w:r>
        <w:rPr>
          <w:b/>
        </w:rPr>
        <w:t>ONSULTANT</w:t>
      </w:r>
      <w:proofErr w:type="gramEnd"/>
      <w:r w:rsidR="00563C00">
        <w:rPr>
          <w:b/>
        </w:rPr>
        <w:t xml:space="preserve"> </w:t>
      </w:r>
      <w:r>
        <w:rPr>
          <w:b/>
        </w:rPr>
        <w:t xml:space="preserve">                                     Mobile</w:t>
      </w:r>
      <w:r>
        <w:t>:</w:t>
      </w:r>
      <w:r>
        <w:rPr>
          <w:b/>
        </w:rPr>
        <w:t xml:space="preserve"> +966 </w:t>
      </w:r>
      <w:r>
        <w:t xml:space="preserve">558022018 </w:t>
      </w:r>
      <w:r>
        <w:rPr>
          <w:b/>
        </w:rPr>
        <w:t xml:space="preserve">                               </w:t>
      </w:r>
    </w:p>
    <w:p w14:paraId="1358B9CD" w14:textId="77777777" w:rsidR="001B4DB9" w:rsidRDefault="00563C00">
      <w:pPr>
        <w:spacing w:after="0" w:line="259" w:lineRule="auto"/>
        <w:ind w:left="70" w:firstLine="0"/>
      </w:pPr>
      <w:r>
        <w:rPr>
          <w:b/>
        </w:rPr>
        <w:t xml:space="preserve">                                         </w:t>
      </w:r>
      <w:r>
        <w:t xml:space="preserve"> </w:t>
      </w:r>
    </w:p>
    <w:p w14:paraId="5ACA30C2" w14:textId="77777777" w:rsidR="000C288D" w:rsidRDefault="00563C00">
      <w:pPr>
        <w:spacing w:after="0" w:line="259" w:lineRule="auto"/>
        <w:ind w:left="70" w:firstLine="0"/>
      </w:pPr>
      <w:r>
        <w:rPr>
          <w:b/>
        </w:rPr>
        <w:t xml:space="preserve">  E-Mail</w:t>
      </w:r>
      <w:r>
        <w:t xml:space="preserve">: </w:t>
      </w:r>
      <w:r>
        <w:rPr>
          <w:u w:val="single" w:color="000000"/>
        </w:rPr>
        <w:t xml:space="preserve">safwanhashmi999@gmail.com </w:t>
      </w:r>
      <w:r>
        <w:t xml:space="preserve">  </w:t>
      </w:r>
    </w:p>
    <w:p w14:paraId="5CCDB3B8" w14:textId="759E73B7" w:rsidR="000C288D" w:rsidRDefault="00563C00">
      <w:pPr>
        <w:spacing w:after="0" w:line="259" w:lineRule="auto"/>
        <w:ind w:left="70" w:firstLine="0"/>
      </w:pPr>
      <w:r>
        <w:t xml:space="preserve"> </w:t>
      </w:r>
    </w:p>
    <w:p w14:paraId="11DBB60D" w14:textId="3F2AD517" w:rsidR="000C288D" w:rsidRDefault="000C288D" w:rsidP="000C288D">
      <w:pPr>
        <w:spacing w:after="0" w:line="259" w:lineRule="auto"/>
        <w:ind w:left="70" w:firstLine="0"/>
      </w:pPr>
      <w:r>
        <w:rPr>
          <w:b/>
        </w:rPr>
        <w:t xml:space="preserve">  Iqama </w:t>
      </w:r>
      <w:proofErr w:type="gramStart"/>
      <w:r>
        <w:rPr>
          <w:b/>
        </w:rPr>
        <w:t>Status :</w:t>
      </w:r>
      <w:proofErr w:type="gramEnd"/>
      <w:r>
        <w:t xml:space="preserve"> Transferable</w:t>
      </w:r>
      <w:r w:rsidR="00563C00">
        <w:t xml:space="preserve"> </w:t>
      </w:r>
      <w:r>
        <w:t>&amp; Saudi Council of Engineering Registered(SCE)</w:t>
      </w:r>
    </w:p>
    <w:p w14:paraId="26E03BE1" w14:textId="1241FF11" w:rsidR="001B4DB9" w:rsidRPr="00453B57" w:rsidRDefault="00563C00" w:rsidP="000C288D">
      <w:pPr>
        <w:spacing w:after="0" w:line="259" w:lineRule="auto"/>
        <w:ind w:left="70" w:firstLine="0"/>
      </w:pPr>
      <w:r>
        <w:t xml:space="preserve">                                       </w:t>
      </w:r>
      <w:r w:rsidR="000C288D">
        <w:t xml:space="preserve">         </w:t>
      </w:r>
      <w:r w:rsidR="00017A08">
        <w:rPr>
          <w:b/>
        </w:rPr>
        <w:t xml:space="preserve">                                                                                                                             </w:t>
      </w:r>
    </w:p>
    <w:p w14:paraId="0365E78E" w14:textId="77777777" w:rsidR="001B4DB9" w:rsidRDefault="00563C00">
      <w:pPr>
        <w:spacing w:after="7" w:line="259" w:lineRule="auto"/>
        <w:ind w:left="0" w:right="-59" w:firstLine="0"/>
        <w:jc w:val="right"/>
      </w:pPr>
      <w:r>
        <w:rPr>
          <w:b/>
        </w:rPr>
        <w:t xml:space="preserve">   </w:t>
      </w:r>
      <w:r>
        <w:rPr>
          <w:b/>
        </w:rPr>
        <w:tab/>
        <w:t xml:space="preserve"> </w:t>
      </w:r>
      <w:r>
        <w:rPr>
          <w:b/>
        </w:rPr>
        <w:tab/>
        <w:t xml:space="preserve">      </w:t>
      </w:r>
      <w:r>
        <w:t xml:space="preserve">                                               </w:t>
      </w:r>
    </w:p>
    <w:p w14:paraId="7770EAA1" w14:textId="77777777" w:rsidR="001B4DB9" w:rsidRDefault="00563C00">
      <w:pPr>
        <w:spacing w:after="0" w:line="259" w:lineRule="auto"/>
        <w:ind w:left="70" w:firstLine="0"/>
      </w:pPr>
      <w:r>
        <w:t xml:space="preserve">   </w:t>
      </w:r>
      <w:r>
        <w:rPr>
          <w:noProof/>
        </w:rPr>
        <w:drawing>
          <wp:inline distT="0" distB="0" distL="0" distR="0" wp14:anchorId="14C053F7" wp14:editId="3161D870">
            <wp:extent cx="6313805" cy="133350"/>
            <wp:effectExtent l="0" t="0" r="0" b="0"/>
            <wp:docPr id="269" name="Picture 269"/>
            <wp:cNvGraphicFramePr/>
            <a:graphic xmlns:a="http://schemas.openxmlformats.org/drawingml/2006/main">
              <a:graphicData uri="http://schemas.openxmlformats.org/drawingml/2006/picture">
                <pic:pic xmlns:pic="http://schemas.openxmlformats.org/drawingml/2006/picture">
                  <pic:nvPicPr>
                    <pic:cNvPr id="269" name="Picture 269"/>
                    <pic:cNvPicPr/>
                  </pic:nvPicPr>
                  <pic:blipFill>
                    <a:blip r:embed="rId7"/>
                    <a:stretch>
                      <a:fillRect/>
                    </a:stretch>
                  </pic:blipFill>
                  <pic:spPr>
                    <a:xfrm>
                      <a:off x="0" y="0"/>
                      <a:ext cx="6313805" cy="133350"/>
                    </a:xfrm>
                    <a:prstGeom prst="rect">
                      <a:avLst/>
                    </a:prstGeom>
                  </pic:spPr>
                </pic:pic>
              </a:graphicData>
            </a:graphic>
          </wp:inline>
        </w:drawing>
      </w:r>
      <w:r>
        <w:t xml:space="preserve"> </w:t>
      </w:r>
    </w:p>
    <w:p w14:paraId="41E61D98" w14:textId="77777777" w:rsidR="001B4DB9" w:rsidRDefault="00563C00">
      <w:pPr>
        <w:spacing w:after="22" w:line="259" w:lineRule="auto"/>
        <w:ind w:left="0" w:right="730" w:firstLine="0"/>
        <w:jc w:val="center"/>
      </w:pPr>
      <w:r>
        <w:rPr>
          <w:b/>
        </w:rPr>
        <w:t xml:space="preserve"> </w:t>
      </w:r>
    </w:p>
    <w:p w14:paraId="340A3AD8" w14:textId="77777777" w:rsidR="001B4DB9" w:rsidRDefault="00563C00">
      <w:pPr>
        <w:tabs>
          <w:tab w:val="center" w:pos="5035"/>
          <w:tab w:val="center" w:pos="6603"/>
        </w:tabs>
        <w:spacing w:after="0" w:line="259" w:lineRule="auto"/>
        <w:ind w:left="0" w:firstLine="0"/>
      </w:pPr>
      <w:r>
        <w:rPr>
          <w:rFonts w:ascii="Calibri" w:eastAsia="Calibri" w:hAnsi="Calibri" w:cs="Calibri"/>
          <w:sz w:val="22"/>
        </w:rPr>
        <w:tab/>
      </w:r>
      <w:r>
        <w:rPr>
          <w:b/>
        </w:rPr>
        <w:t xml:space="preserve">   Professional summary</w:t>
      </w:r>
      <w:r>
        <w:t xml:space="preserve"> </w:t>
      </w:r>
      <w:r>
        <w:tab/>
      </w:r>
      <w:r>
        <w:rPr>
          <w:b/>
        </w:rPr>
        <w:t xml:space="preserve"> </w:t>
      </w:r>
    </w:p>
    <w:p w14:paraId="07803628" w14:textId="77777777" w:rsidR="001B4DB9" w:rsidRDefault="00563C00">
      <w:pPr>
        <w:spacing w:after="11" w:line="259" w:lineRule="auto"/>
        <w:ind w:left="399" w:firstLine="0"/>
      </w:pPr>
      <w:r>
        <w:rPr>
          <w:rFonts w:ascii="Calibri" w:eastAsia="Calibri" w:hAnsi="Calibri" w:cs="Calibri"/>
          <w:noProof/>
          <w:sz w:val="22"/>
        </w:rPr>
        <mc:AlternateContent>
          <mc:Choice Requires="wpg">
            <w:drawing>
              <wp:inline distT="0" distB="0" distL="0" distR="0" wp14:anchorId="11B912E3" wp14:editId="04164BE9">
                <wp:extent cx="5972175" cy="57150"/>
                <wp:effectExtent l="0" t="0" r="0" b="0"/>
                <wp:docPr id="8246" name="Group 8246"/>
                <wp:cNvGraphicFramePr/>
                <a:graphic xmlns:a="http://schemas.openxmlformats.org/drawingml/2006/main">
                  <a:graphicData uri="http://schemas.microsoft.com/office/word/2010/wordprocessingGroup">
                    <wpg:wgp>
                      <wpg:cNvGrpSpPr/>
                      <wpg:grpSpPr>
                        <a:xfrm>
                          <a:off x="0" y="0"/>
                          <a:ext cx="5972175" cy="57150"/>
                          <a:chOff x="0" y="0"/>
                          <a:chExt cx="5972175" cy="57150"/>
                        </a:xfrm>
                      </wpg:grpSpPr>
                      <pic:pic xmlns:pic="http://schemas.openxmlformats.org/drawingml/2006/picture">
                        <pic:nvPicPr>
                          <pic:cNvPr id="9692" name="Picture 9692"/>
                          <pic:cNvPicPr/>
                        </pic:nvPicPr>
                        <pic:blipFill>
                          <a:blip r:embed="rId8"/>
                          <a:stretch>
                            <a:fillRect/>
                          </a:stretch>
                        </pic:blipFill>
                        <pic:spPr>
                          <a:xfrm>
                            <a:off x="-7365" y="-7873"/>
                            <a:ext cx="5980176" cy="64008"/>
                          </a:xfrm>
                          <a:prstGeom prst="rect">
                            <a:avLst/>
                          </a:prstGeom>
                        </pic:spPr>
                      </pic:pic>
                    </wpg:wgp>
                  </a:graphicData>
                </a:graphic>
              </wp:inline>
            </w:drawing>
          </mc:Choice>
          <mc:Fallback xmlns:a="http://schemas.openxmlformats.org/drawingml/2006/main">
            <w:pict>
              <v:group id="Group 8246" style="width:470.25pt;height:4.5pt;mso-position-horizontal-relative:char;mso-position-vertical-relative:line" coordsize="59721,571">
                <v:shape id="Picture 9692" style="position:absolute;width:59801;height:640;left:-73;top:-78;" filled="f">
                  <v:imagedata r:id="rId10"/>
                </v:shape>
              </v:group>
            </w:pict>
          </mc:Fallback>
        </mc:AlternateContent>
      </w:r>
    </w:p>
    <w:p w14:paraId="5CAA4D29" w14:textId="77777777" w:rsidR="001B4DB9" w:rsidRDefault="00563C00">
      <w:pPr>
        <w:spacing w:after="28" w:line="259" w:lineRule="auto"/>
        <w:ind w:left="70" w:firstLine="0"/>
      </w:pPr>
      <w:r>
        <w:t xml:space="preserve"> </w:t>
      </w:r>
    </w:p>
    <w:p w14:paraId="0C5EF351" w14:textId="1B633F16" w:rsidR="001B4DB9" w:rsidRDefault="00563C00">
      <w:pPr>
        <w:numPr>
          <w:ilvl w:val="0"/>
          <w:numId w:val="1"/>
        </w:numPr>
        <w:spacing w:after="45"/>
        <w:ind w:right="812" w:hanging="360"/>
      </w:pPr>
      <w:r>
        <w:t>Have</w:t>
      </w:r>
      <w:r w:rsidR="00E3568D">
        <w:t xml:space="preserve"> </w:t>
      </w:r>
      <w:r w:rsidR="000C288D">
        <w:t>4+</w:t>
      </w:r>
      <w:r w:rsidR="000D292B">
        <w:t xml:space="preserve"> </w:t>
      </w:r>
      <w:r>
        <w:t xml:space="preserve">years of extensive experience as </w:t>
      </w:r>
      <w:proofErr w:type="gramStart"/>
      <w:r>
        <w:t>a</w:t>
      </w:r>
      <w:proofErr w:type="gramEnd"/>
      <w:r>
        <w:t xml:space="preserve"> </w:t>
      </w:r>
      <w:r>
        <w:rPr>
          <w:b/>
        </w:rPr>
        <w:t>SAP ABAP</w:t>
      </w:r>
      <w:r>
        <w:t xml:space="preserve"> developer. </w:t>
      </w:r>
    </w:p>
    <w:p w14:paraId="31A9209A" w14:textId="77777777" w:rsidR="001B4DB9" w:rsidRDefault="00563C00">
      <w:pPr>
        <w:numPr>
          <w:ilvl w:val="0"/>
          <w:numId w:val="1"/>
        </w:numPr>
        <w:spacing w:after="55"/>
        <w:ind w:right="812" w:hanging="360"/>
      </w:pPr>
      <w:r>
        <w:t xml:space="preserve">Good analytical, communication and interpersonal skills. A strong team member with experience of working in teams with large and small sizes and independently handling projects of small and medium sizes. </w:t>
      </w:r>
    </w:p>
    <w:p w14:paraId="405473EF" w14:textId="48738FC6" w:rsidR="001B4DB9" w:rsidRDefault="00563C00">
      <w:pPr>
        <w:numPr>
          <w:ilvl w:val="0"/>
          <w:numId w:val="1"/>
        </w:numPr>
        <w:spacing w:after="45"/>
        <w:ind w:right="812" w:hanging="360"/>
      </w:pPr>
      <w:r>
        <w:t xml:space="preserve">Expertise In Technical </w:t>
      </w:r>
      <w:proofErr w:type="gramStart"/>
      <w:r>
        <w:t>Documentation</w:t>
      </w:r>
      <w:r w:rsidR="00031985">
        <w:t xml:space="preserve"> ,</w:t>
      </w:r>
      <w:proofErr w:type="gramEnd"/>
      <w:r w:rsidR="00031985">
        <w:t xml:space="preserve"> Unit Testing</w:t>
      </w:r>
      <w:r>
        <w:t xml:space="preserve"> And Reviewing. </w:t>
      </w:r>
    </w:p>
    <w:p w14:paraId="02F07650" w14:textId="77777777" w:rsidR="001B4DB9" w:rsidRDefault="00563C00">
      <w:pPr>
        <w:numPr>
          <w:ilvl w:val="0"/>
          <w:numId w:val="1"/>
        </w:numPr>
        <w:spacing w:after="45"/>
        <w:ind w:right="812" w:hanging="360"/>
      </w:pPr>
      <w:r>
        <w:t xml:space="preserve">Good Experience in working under tight deadlines. </w:t>
      </w:r>
    </w:p>
    <w:p w14:paraId="5DF79069" w14:textId="77777777" w:rsidR="001B4DB9" w:rsidRDefault="00563C00">
      <w:pPr>
        <w:numPr>
          <w:ilvl w:val="0"/>
          <w:numId w:val="1"/>
        </w:numPr>
        <w:spacing w:after="61"/>
        <w:ind w:right="812" w:hanging="360"/>
      </w:pPr>
      <w:r>
        <w:t xml:space="preserve">Highly motivated self-starter with ability to handle multiple projects, excellent Team member with solid communications skills. </w:t>
      </w:r>
    </w:p>
    <w:p w14:paraId="7D6BF292" w14:textId="154B073F" w:rsidR="001B4DB9" w:rsidRDefault="00563C00">
      <w:pPr>
        <w:numPr>
          <w:ilvl w:val="0"/>
          <w:numId w:val="1"/>
        </w:numPr>
        <w:ind w:right="812" w:hanging="360"/>
      </w:pPr>
      <w:r>
        <w:t xml:space="preserve">Good experience in </w:t>
      </w:r>
      <w:r>
        <w:rPr>
          <w:b/>
        </w:rPr>
        <w:t>SAP R/3</w:t>
      </w:r>
      <w:r>
        <w:t xml:space="preserve"> involved in development of </w:t>
      </w:r>
      <w:r>
        <w:rPr>
          <w:b/>
        </w:rPr>
        <w:t>ABAP/4</w:t>
      </w:r>
      <w:r>
        <w:t xml:space="preserve"> programs for </w:t>
      </w:r>
      <w:r>
        <w:rPr>
          <w:b/>
        </w:rPr>
        <w:t xml:space="preserve">SD, </w:t>
      </w:r>
      <w:proofErr w:type="gramStart"/>
      <w:r>
        <w:rPr>
          <w:b/>
        </w:rPr>
        <w:t>MM</w:t>
      </w:r>
      <w:r>
        <w:t xml:space="preserve"> </w:t>
      </w:r>
      <w:r w:rsidR="00031985">
        <w:t>,</w:t>
      </w:r>
      <w:proofErr w:type="gramEnd"/>
      <w:r>
        <w:t xml:space="preserve"> </w:t>
      </w:r>
      <w:r>
        <w:rPr>
          <w:b/>
        </w:rPr>
        <w:t>FI/CO</w:t>
      </w:r>
      <w:r w:rsidR="00031985">
        <w:rPr>
          <w:b/>
        </w:rPr>
        <w:t xml:space="preserve"> and TRM</w:t>
      </w:r>
      <w:r>
        <w:t xml:space="preserve"> Modules.  </w:t>
      </w:r>
    </w:p>
    <w:p w14:paraId="3145C77F" w14:textId="02F8BFB5" w:rsidR="001B4DB9" w:rsidRDefault="001B4DB9">
      <w:pPr>
        <w:spacing w:after="0" w:line="259" w:lineRule="auto"/>
        <w:ind w:left="0" w:right="730" w:firstLine="0"/>
        <w:jc w:val="center"/>
      </w:pPr>
    </w:p>
    <w:p w14:paraId="5D0321BC" w14:textId="77777777" w:rsidR="001B4DB9" w:rsidRDefault="00563C00">
      <w:pPr>
        <w:spacing w:after="0" w:line="265" w:lineRule="auto"/>
        <w:ind w:left="3682" w:right="639"/>
      </w:pPr>
      <w:r>
        <w:rPr>
          <w:b/>
        </w:rPr>
        <w:t xml:space="preserve">       ABAP Expertise </w:t>
      </w:r>
    </w:p>
    <w:p w14:paraId="5C3217E4" w14:textId="77777777" w:rsidR="001B4DB9" w:rsidRDefault="00563C00">
      <w:pPr>
        <w:spacing w:after="0" w:line="259" w:lineRule="auto"/>
        <w:ind w:left="289" w:firstLine="0"/>
      </w:pPr>
      <w:r>
        <w:rPr>
          <w:rFonts w:ascii="Calibri" w:eastAsia="Calibri" w:hAnsi="Calibri" w:cs="Calibri"/>
          <w:noProof/>
          <w:sz w:val="22"/>
        </w:rPr>
        <mc:AlternateContent>
          <mc:Choice Requires="wpg">
            <w:drawing>
              <wp:inline distT="0" distB="0" distL="0" distR="0" wp14:anchorId="666ADB05" wp14:editId="2C61438E">
                <wp:extent cx="5972175" cy="57150"/>
                <wp:effectExtent l="0" t="0" r="0" b="0"/>
                <wp:docPr id="8247" name="Group 8247"/>
                <wp:cNvGraphicFramePr/>
                <a:graphic xmlns:a="http://schemas.openxmlformats.org/drawingml/2006/main">
                  <a:graphicData uri="http://schemas.microsoft.com/office/word/2010/wordprocessingGroup">
                    <wpg:wgp>
                      <wpg:cNvGrpSpPr/>
                      <wpg:grpSpPr>
                        <a:xfrm>
                          <a:off x="0" y="0"/>
                          <a:ext cx="5972175" cy="57150"/>
                          <a:chOff x="0" y="0"/>
                          <a:chExt cx="5972175" cy="57150"/>
                        </a:xfrm>
                      </wpg:grpSpPr>
                      <pic:pic xmlns:pic="http://schemas.openxmlformats.org/drawingml/2006/picture">
                        <pic:nvPicPr>
                          <pic:cNvPr id="9693" name="Picture 9693"/>
                          <pic:cNvPicPr/>
                        </pic:nvPicPr>
                        <pic:blipFill>
                          <a:blip r:embed="rId11"/>
                          <a:stretch>
                            <a:fillRect/>
                          </a:stretch>
                        </pic:blipFill>
                        <pic:spPr>
                          <a:xfrm>
                            <a:off x="-6603" y="-7238"/>
                            <a:ext cx="5980177" cy="64008"/>
                          </a:xfrm>
                          <a:prstGeom prst="rect">
                            <a:avLst/>
                          </a:prstGeom>
                        </pic:spPr>
                      </pic:pic>
                    </wpg:wgp>
                  </a:graphicData>
                </a:graphic>
              </wp:inline>
            </w:drawing>
          </mc:Choice>
          <mc:Fallback xmlns:a="http://schemas.openxmlformats.org/drawingml/2006/main">
            <w:pict>
              <v:group id="Group 8247" style="width:470.25pt;height:4.5pt;mso-position-horizontal-relative:char;mso-position-vertical-relative:line" coordsize="59721,571">
                <v:shape id="Picture 9693" style="position:absolute;width:59801;height:640;left:-66;top:-72;" filled="f">
                  <v:imagedata r:id="rId12"/>
                </v:shape>
              </v:group>
            </w:pict>
          </mc:Fallback>
        </mc:AlternateContent>
      </w:r>
    </w:p>
    <w:p w14:paraId="08CB6391" w14:textId="77777777" w:rsidR="001B4DB9" w:rsidRDefault="00563C00">
      <w:pPr>
        <w:spacing w:after="0" w:line="259" w:lineRule="auto"/>
        <w:ind w:left="70" w:right="1421" w:firstLine="0"/>
      </w:pPr>
      <w:r>
        <w:t xml:space="preserve"> </w:t>
      </w:r>
    </w:p>
    <w:p w14:paraId="7DB76E11" w14:textId="77777777" w:rsidR="001B4DB9" w:rsidRDefault="00563C00">
      <w:pPr>
        <w:tabs>
          <w:tab w:val="center" w:pos="1550"/>
        </w:tabs>
        <w:spacing w:after="0" w:line="265" w:lineRule="auto"/>
        <w:ind w:left="0" w:firstLine="0"/>
      </w:pPr>
      <w:r>
        <w:rPr>
          <w:b/>
        </w:rPr>
        <w:t xml:space="preserve"> ABAP </w:t>
      </w:r>
      <w:r>
        <w:rPr>
          <w:b/>
        </w:rPr>
        <w:tab/>
        <w:t xml:space="preserve">- </w:t>
      </w:r>
    </w:p>
    <w:p w14:paraId="01066B74" w14:textId="77777777" w:rsidR="001B4DB9" w:rsidRDefault="00563C00">
      <w:pPr>
        <w:spacing w:after="0" w:line="259" w:lineRule="auto"/>
        <w:ind w:left="0" w:firstLine="0"/>
      </w:pPr>
      <w:r>
        <w:rPr>
          <w:b/>
        </w:rPr>
        <w:t xml:space="preserve"> </w:t>
      </w:r>
    </w:p>
    <w:p w14:paraId="6E54FC8E" w14:textId="77777777" w:rsidR="001B4DB9" w:rsidRDefault="00563C00">
      <w:pPr>
        <w:tabs>
          <w:tab w:val="center" w:pos="1757"/>
          <w:tab w:val="center" w:pos="6437"/>
        </w:tabs>
        <w:ind w:left="0" w:firstLine="0"/>
      </w:pPr>
      <w:r>
        <w:rPr>
          <w:rFonts w:ascii="Calibri" w:eastAsia="Calibri" w:hAnsi="Calibri" w:cs="Calibri"/>
          <w:sz w:val="22"/>
        </w:rPr>
        <w:tab/>
      </w:r>
      <w:r>
        <w:rPr>
          <w:b/>
        </w:rPr>
        <w:t xml:space="preserve">Data Dictionary </w:t>
      </w:r>
      <w:r>
        <w:rPr>
          <w:b/>
        </w:rPr>
        <w:tab/>
        <w:t xml:space="preserve">:  </w:t>
      </w:r>
      <w:r>
        <w:t xml:space="preserve">Tables, Structure, Data elements, Domains, Search helps, Views,  </w:t>
      </w:r>
    </w:p>
    <w:p w14:paraId="4D69D55D" w14:textId="77777777" w:rsidR="001B4DB9" w:rsidRDefault="00563C00">
      <w:pPr>
        <w:spacing w:after="29"/>
        <w:ind w:left="890" w:right="812"/>
      </w:pPr>
      <w:r>
        <w:rPr>
          <w:b/>
        </w:rPr>
        <w:t xml:space="preserve">                                      </w:t>
      </w:r>
      <w:r>
        <w:t xml:space="preserve">Lock Objects, Table types and Type Groups </w:t>
      </w:r>
    </w:p>
    <w:p w14:paraId="702B26E0" w14:textId="77777777" w:rsidR="001B4DB9" w:rsidRDefault="00563C00">
      <w:pPr>
        <w:tabs>
          <w:tab w:val="center" w:pos="1308"/>
          <w:tab w:val="center" w:pos="2231"/>
          <w:tab w:val="center" w:pos="6395"/>
        </w:tabs>
        <w:ind w:left="0" w:firstLine="0"/>
      </w:pPr>
      <w:r>
        <w:rPr>
          <w:rFonts w:ascii="Calibri" w:eastAsia="Calibri" w:hAnsi="Calibri" w:cs="Calibri"/>
          <w:sz w:val="22"/>
        </w:rPr>
        <w:tab/>
      </w:r>
      <w:r>
        <w:rPr>
          <w:b/>
        </w:rPr>
        <w:t xml:space="preserve">Reports </w:t>
      </w:r>
      <w:r>
        <w:rPr>
          <w:b/>
        </w:rPr>
        <w:tab/>
        <w:t xml:space="preserve"> </w:t>
      </w:r>
      <w:r>
        <w:rPr>
          <w:b/>
        </w:rPr>
        <w:tab/>
        <w:t>:</w:t>
      </w:r>
      <w:r>
        <w:t xml:space="preserve">  Classical, Interactive, ALV, Interactive ALV and ABAP Queries </w:t>
      </w:r>
    </w:p>
    <w:p w14:paraId="17B4912F" w14:textId="77777777" w:rsidR="00537F0C" w:rsidRDefault="00563C00">
      <w:pPr>
        <w:ind w:left="890" w:right="1625"/>
        <w:rPr>
          <w:b/>
        </w:rPr>
      </w:pPr>
      <w:r>
        <w:rPr>
          <w:b/>
        </w:rPr>
        <w:t xml:space="preserve">Conversions         </w:t>
      </w:r>
      <w:proofErr w:type="gramStart"/>
      <w:r>
        <w:rPr>
          <w:b/>
        </w:rPr>
        <w:t xml:space="preserve">  :</w:t>
      </w:r>
      <w:proofErr w:type="gramEnd"/>
      <w:r>
        <w:t xml:space="preserve">  BDC (Session and Call transaction), BAPI and LSMW</w:t>
      </w:r>
      <w:r>
        <w:rPr>
          <w:b/>
        </w:rPr>
        <w:t xml:space="preserve"> </w:t>
      </w:r>
    </w:p>
    <w:p w14:paraId="427F5443" w14:textId="57C3CFE3" w:rsidR="001B4DB9" w:rsidRDefault="00563C00">
      <w:pPr>
        <w:ind w:left="890" w:right="1625"/>
      </w:pPr>
      <w:r>
        <w:rPr>
          <w:b/>
        </w:rPr>
        <w:t>F</w:t>
      </w:r>
      <w:r w:rsidR="00506FED">
        <w:rPr>
          <w:b/>
        </w:rPr>
        <w:t xml:space="preserve">orms </w:t>
      </w:r>
      <w:proofErr w:type="gramStart"/>
      <w:r w:rsidR="00506FED">
        <w:rPr>
          <w:b/>
        </w:rPr>
        <w:t xml:space="preserve"> </w:t>
      </w:r>
      <w:r>
        <w:rPr>
          <w:b/>
        </w:rPr>
        <w:t xml:space="preserve"> :</w:t>
      </w:r>
      <w:proofErr w:type="gramEnd"/>
      <w:r w:rsidR="00506FED">
        <w:rPr>
          <w:b/>
        </w:rPr>
        <w:t xml:space="preserve">                       </w:t>
      </w:r>
      <w:r>
        <w:t xml:space="preserve">  Sap Script and Smart forms.</w:t>
      </w:r>
      <w:r>
        <w:rPr>
          <w:b/>
        </w:rPr>
        <w:t xml:space="preserve"> </w:t>
      </w:r>
    </w:p>
    <w:p w14:paraId="29D075F8" w14:textId="77777777" w:rsidR="001B4DB9" w:rsidRDefault="00563C00">
      <w:pPr>
        <w:tabs>
          <w:tab w:val="center" w:pos="1678"/>
          <w:tab w:val="center" w:pos="5328"/>
        </w:tabs>
        <w:ind w:left="0" w:firstLine="0"/>
      </w:pPr>
      <w:r>
        <w:rPr>
          <w:rFonts w:ascii="Calibri" w:eastAsia="Calibri" w:hAnsi="Calibri" w:cs="Calibri"/>
          <w:sz w:val="22"/>
        </w:rPr>
        <w:tab/>
      </w:r>
      <w:r>
        <w:rPr>
          <w:b/>
        </w:rPr>
        <w:t xml:space="preserve">Enhancements </w:t>
      </w:r>
      <w:r>
        <w:rPr>
          <w:b/>
        </w:rPr>
        <w:tab/>
        <w:t xml:space="preserve">:  </w:t>
      </w:r>
      <w:r>
        <w:t xml:space="preserve">Customer Exit, User Exit, BADIs, BTEs and  </w:t>
      </w:r>
    </w:p>
    <w:p w14:paraId="3D4A6696" w14:textId="77777777" w:rsidR="001B4DB9" w:rsidRDefault="00563C00">
      <w:pPr>
        <w:spacing w:after="30"/>
        <w:ind w:left="890" w:right="812"/>
      </w:pPr>
      <w:r>
        <w:rPr>
          <w:b/>
        </w:rPr>
        <w:t xml:space="preserve">                                      </w:t>
      </w:r>
      <w:r>
        <w:t xml:space="preserve">Enhancement </w:t>
      </w:r>
      <w:proofErr w:type="gramStart"/>
      <w:r>
        <w:t>Frame Work</w:t>
      </w:r>
      <w:proofErr w:type="gramEnd"/>
      <w:r>
        <w:t xml:space="preserve"> </w:t>
      </w:r>
    </w:p>
    <w:p w14:paraId="6A4E6ADF" w14:textId="77777777" w:rsidR="001B4DB9" w:rsidRDefault="00563C00">
      <w:pPr>
        <w:tabs>
          <w:tab w:val="center" w:pos="1666"/>
          <w:tab w:val="center" w:pos="5512"/>
        </w:tabs>
        <w:ind w:left="0" w:firstLine="0"/>
      </w:pPr>
      <w:r>
        <w:rPr>
          <w:rFonts w:ascii="Calibri" w:eastAsia="Calibri" w:hAnsi="Calibri" w:cs="Calibri"/>
          <w:sz w:val="22"/>
        </w:rPr>
        <w:tab/>
      </w:r>
      <w:r>
        <w:rPr>
          <w:b/>
        </w:rPr>
        <w:t xml:space="preserve">Screen Painter </w:t>
      </w:r>
      <w:r>
        <w:rPr>
          <w:b/>
        </w:rPr>
        <w:tab/>
        <w:t>:</w:t>
      </w:r>
      <w:r>
        <w:t xml:space="preserve">  Normal Screens, Tab strips and Table Controls  </w:t>
      </w:r>
    </w:p>
    <w:p w14:paraId="5D66D9CE" w14:textId="77777777" w:rsidR="001B4DB9" w:rsidRDefault="00563C00">
      <w:pPr>
        <w:spacing w:after="34"/>
        <w:ind w:left="890" w:right="812"/>
      </w:pPr>
      <w:r>
        <w:rPr>
          <w:b/>
        </w:rPr>
        <w:t xml:space="preserve">                                      </w:t>
      </w:r>
      <w:r>
        <w:t xml:space="preserve">(With and without using wizard) </w:t>
      </w:r>
    </w:p>
    <w:p w14:paraId="4DBEAA26" w14:textId="77777777" w:rsidR="001B4DB9" w:rsidRDefault="00563C00">
      <w:pPr>
        <w:tabs>
          <w:tab w:val="center" w:pos="1418"/>
          <w:tab w:val="center" w:pos="2231"/>
          <w:tab w:val="center" w:pos="6309"/>
        </w:tabs>
        <w:ind w:left="0" w:firstLine="0"/>
      </w:pPr>
      <w:r>
        <w:rPr>
          <w:rFonts w:ascii="Calibri" w:eastAsia="Calibri" w:hAnsi="Calibri" w:cs="Calibri"/>
          <w:sz w:val="22"/>
        </w:rPr>
        <w:tab/>
      </w:r>
      <w:r>
        <w:rPr>
          <w:b/>
        </w:rPr>
        <w:t xml:space="preserve">OOABAP </w:t>
      </w:r>
      <w:r>
        <w:rPr>
          <w:b/>
        </w:rPr>
        <w:tab/>
        <w:t xml:space="preserve"> </w:t>
      </w:r>
      <w:r>
        <w:rPr>
          <w:b/>
        </w:rPr>
        <w:tab/>
        <w:t xml:space="preserve">:  </w:t>
      </w:r>
      <w:r>
        <w:t>Local and Global classes</w:t>
      </w:r>
      <w:r>
        <w:rPr>
          <w:b/>
        </w:rPr>
        <w:t xml:space="preserve"> (</w:t>
      </w:r>
      <w:r>
        <w:t xml:space="preserve">Classical Reports and ALV Reports) </w:t>
      </w:r>
    </w:p>
    <w:p w14:paraId="26924661" w14:textId="77777777" w:rsidR="001B4DB9" w:rsidRDefault="00563C00">
      <w:pPr>
        <w:spacing w:after="29"/>
        <w:ind w:left="890" w:right="812"/>
      </w:pPr>
      <w:r>
        <w:rPr>
          <w:i/>
        </w:rPr>
        <w:t xml:space="preserve">                                      OOALV</w:t>
      </w:r>
      <w:r>
        <w:rPr>
          <w:b/>
        </w:rPr>
        <w:t>-</w:t>
      </w:r>
      <w:r>
        <w:t>Custom Container, Doc container and Splitter Container</w:t>
      </w:r>
      <w:r>
        <w:rPr>
          <w:b/>
        </w:rPr>
        <w:t xml:space="preserve">                  </w:t>
      </w:r>
    </w:p>
    <w:p w14:paraId="54A2B128" w14:textId="77777777" w:rsidR="001B4DB9" w:rsidRDefault="00563C00">
      <w:pPr>
        <w:tabs>
          <w:tab w:val="center" w:pos="1420"/>
          <w:tab w:val="center" w:pos="2231"/>
          <w:tab w:val="center" w:pos="6477"/>
        </w:tabs>
        <w:ind w:left="0" w:firstLine="0"/>
      </w:pPr>
      <w:r>
        <w:rPr>
          <w:rFonts w:ascii="Calibri" w:eastAsia="Calibri" w:hAnsi="Calibri" w:cs="Calibri"/>
          <w:sz w:val="22"/>
        </w:rPr>
        <w:tab/>
      </w:r>
      <w:r>
        <w:rPr>
          <w:b/>
        </w:rPr>
        <w:t xml:space="preserve">Interfaces </w:t>
      </w:r>
      <w:r>
        <w:rPr>
          <w:b/>
        </w:rPr>
        <w:tab/>
        <w:t xml:space="preserve"> </w:t>
      </w:r>
      <w:r>
        <w:rPr>
          <w:b/>
        </w:rPr>
        <w:tab/>
        <w:t xml:space="preserve">: </w:t>
      </w:r>
      <w:r>
        <w:t xml:space="preserve"> RFC, BAPI, File interfaces and Good Knowledge on ALE/IDOCs </w:t>
      </w:r>
    </w:p>
    <w:p w14:paraId="00733509" w14:textId="77777777" w:rsidR="001B4DB9" w:rsidRDefault="00563C00">
      <w:pPr>
        <w:spacing w:after="28" w:line="259" w:lineRule="auto"/>
        <w:ind w:left="880" w:firstLine="0"/>
      </w:pPr>
      <w:r>
        <w:t xml:space="preserve"> </w:t>
      </w:r>
    </w:p>
    <w:p w14:paraId="5EC64427" w14:textId="77777777" w:rsidR="001B4DB9" w:rsidRDefault="00563C00">
      <w:pPr>
        <w:numPr>
          <w:ilvl w:val="0"/>
          <w:numId w:val="2"/>
        </w:numPr>
        <w:spacing w:after="58" w:line="265" w:lineRule="auto"/>
        <w:ind w:right="812" w:hanging="361"/>
      </w:pPr>
      <w:r>
        <w:lastRenderedPageBreak/>
        <w:t xml:space="preserve">Worked extensively in </w:t>
      </w:r>
      <w:r>
        <w:rPr>
          <w:b/>
        </w:rPr>
        <w:t>RICEF</w:t>
      </w:r>
      <w:r>
        <w:t xml:space="preserve"> - </w:t>
      </w:r>
      <w:r>
        <w:rPr>
          <w:b/>
        </w:rPr>
        <w:t>Reports, Interfaces, Conversions, Enhancements and Forms.</w:t>
      </w:r>
      <w:r>
        <w:t xml:space="preserve"> </w:t>
      </w:r>
    </w:p>
    <w:p w14:paraId="77317A9C" w14:textId="77777777" w:rsidR="001B4DB9" w:rsidRDefault="00563C00">
      <w:pPr>
        <w:numPr>
          <w:ilvl w:val="0"/>
          <w:numId w:val="2"/>
        </w:numPr>
        <w:spacing w:after="46"/>
        <w:ind w:right="812" w:hanging="361"/>
      </w:pPr>
      <w:r>
        <w:t xml:space="preserve">Worked extensively with </w:t>
      </w:r>
      <w:r>
        <w:rPr>
          <w:b/>
        </w:rPr>
        <w:t>SAP</w:t>
      </w:r>
      <w:r>
        <w:t xml:space="preserve"> </w:t>
      </w:r>
      <w:r>
        <w:rPr>
          <w:b/>
        </w:rPr>
        <w:t>Scripts</w:t>
      </w:r>
      <w:r>
        <w:t xml:space="preserve"> and </w:t>
      </w:r>
      <w:r>
        <w:rPr>
          <w:b/>
        </w:rPr>
        <w:t>Smart forms</w:t>
      </w:r>
      <w:r>
        <w:t xml:space="preserve">. </w:t>
      </w:r>
    </w:p>
    <w:p w14:paraId="4039B44C" w14:textId="369CB15E" w:rsidR="001B4DB9" w:rsidRDefault="00563C00">
      <w:pPr>
        <w:numPr>
          <w:ilvl w:val="0"/>
          <w:numId w:val="2"/>
        </w:numPr>
        <w:spacing w:after="47"/>
        <w:ind w:right="812" w:hanging="361"/>
      </w:pPr>
      <w:r>
        <w:t xml:space="preserve">Knowledge In </w:t>
      </w:r>
      <w:r>
        <w:rPr>
          <w:b/>
        </w:rPr>
        <w:t>Adobe Forms.</w:t>
      </w:r>
    </w:p>
    <w:p w14:paraId="00C6AABE" w14:textId="77777777" w:rsidR="001B4DB9" w:rsidRDefault="00563C00">
      <w:pPr>
        <w:numPr>
          <w:ilvl w:val="0"/>
          <w:numId w:val="2"/>
        </w:numPr>
        <w:spacing w:after="50" w:line="265" w:lineRule="auto"/>
        <w:ind w:right="812" w:hanging="361"/>
      </w:pPr>
      <w:r>
        <w:t xml:space="preserve">Knowledge in </w:t>
      </w:r>
      <w:r>
        <w:rPr>
          <w:b/>
        </w:rPr>
        <w:t>Module Pool Programming</w:t>
      </w:r>
      <w:r>
        <w:t xml:space="preserve">. </w:t>
      </w:r>
    </w:p>
    <w:p w14:paraId="6090FA69" w14:textId="77777777" w:rsidR="001B4DB9" w:rsidRDefault="00563C00">
      <w:pPr>
        <w:numPr>
          <w:ilvl w:val="0"/>
          <w:numId w:val="2"/>
        </w:numPr>
        <w:ind w:right="812" w:hanging="361"/>
      </w:pPr>
      <w:r>
        <w:t xml:space="preserve">Worked extensively in developing Classical, Interactive, ABAP Queries and ALV </w:t>
      </w:r>
    </w:p>
    <w:p w14:paraId="34E3819C" w14:textId="77777777" w:rsidR="001B4DB9" w:rsidRDefault="00563C00">
      <w:pPr>
        <w:ind w:left="800" w:right="812"/>
      </w:pPr>
      <w:r>
        <w:t xml:space="preserve">Reports using function modules and using classes and </w:t>
      </w:r>
      <w:proofErr w:type="gramStart"/>
      <w:r>
        <w:t>methods(</w:t>
      </w:r>
      <w:proofErr w:type="gramEnd"/>
      <w:r>
        <w:t xml:space="preserve">OOALV) </w:t>
      </w:r>
    </w:p>
    <w:p w14:paraId="16F01F75" w14:textId="77777777" w:rsidR="001B4DB9" w:rsidRDefault="00563C00">
      <w:pPr>
        <w:numPr>
          <w:ilvl w:val="0"/>
          <w:numId w:val="2"/>
        </w:numPr>
        <w:spacing w:after="50" w:line="265" w:lineRule="auto"/>
        <w:ind w:right="812" w:hanging="361"/>
      </w:pPr>
      <w:r>
        <w:t xml:space="preserve">Good in Developing </w:t>
      </w:r>
      <w:r>
        <w:rPr>
          <w:b/>
        </w:rPr>
        <w:t xml:space="preserve">Interfaces-File Interfaces, </w:t>
      </w:r>
      <w:proofErr w:type="gramStart"/>
      <w:r>
        <w:rPr>
          <w:b/>
        </w:rPr>
        <w:t>RFC</w:t>
      </w:r>
      <w:proofErr w:type="gramEnd"/>
      <w:r>
        <w:rPr>
          <w:b/>
        </w:rPr>
        <w:t xml:space="preserve"> and BAPI</w:t>
      </w:r>
      <w:r>
        <w:t xml:space="preserve"> </w:t>
      </w:r>
    </w:p>
    <w:p w14:paraId="14F3808E" w14:textId="77777777" w:rsidR="001B4DB9" w:rsidRDefault="00563C00">
      <w:pPr>
        <w:numPr>
          <w:ilvl w:val="0"/>
          <w:numId w:val="2"/>
        </w:numPr>
        <w:spacing w:after="60"/>
        <w:ind w:right="812" w:hanging="361"/>
      </w:pPr>
      <w:r>
        <w:t xml:space="preserve">Worked extensively in developing </w:t>
      </w:r>
      <w:r>
        <w:rPr>
          <w:b/>
        </w:rPr>
        <w:t>Data migration</w:t>
      </w:r>
      <w:r>
        <w:t xml:space="preserve"> programs using </w:t>
      </w:r>
      <w:r>
        <w:rPr>
          <w:b/>
        </w:rPr>
        <w:t>BDC</w:t>
      </w:r>
      <w:r>
        <w:t xml:space="preserve"> (Call transaction, Session) and using the standard BAPIs. </w:t>
      </w:r>
    </w:p>
    <w:p w14:paraId="5C979223" w14:textId="77777777" w:rsidR="001B4DB9" w:rsidRDefault="00563C00">
      <w:pPr>
        <w:numPr>
          <w:ilvl w:val="0"/>
          <w:numId w:val="2"/>
        </w:numPr>
        <w:spacing w:after="47"/>
        <w:ind w:right="812" w:hanging="361"/>
      </w:pPr>
      <w:r>
        <w:t xml:space="preserve">Proficiency in </w:t>
      </w:r>
      <w:r>
        <w:rPr>
          <w:b/>
        </w:rPr>
        <w:t>LSMW</w:t>
      </w:r>
      <w:r>
        <w:t xml:space="preserve">. </w:t>
      </w:r>
    </w:p>
    <w:p w14:paraId="3DCE3EA7" w14:textId="77777777" w:rsidR="001B4DB9" w:rsidRDefault="00563C00">
      <w:pPr>
        <w:numPr>
          <w:ilvl w:val="0"/>
          <w:numId w:val="2"/>
        </w:numPr>
        <w:spacing w:after="64" w:line="265" w:lineRule="auto"/>
        <w:ind w:right="812" w:hanging="361"/>
      </w:pPr>
      <w:r>
        <w:t xml:space="preserve">Worked extensively with </w:t>
      </w:r>
      <w:r>
        <w:rPr>
          <w:b/>
        </w:rPr>
        <w:t>Enhancements -</w:t>
      </w:r>
      <w:r>
        <w:t xml:space="preserve"> </w:t>
      </w:r>
      <w:r>
        <w:rPr>
          <w:b/>
        </w:rPr>
        <w:t>User Exits</w:t>
      </w:r>
      <w:r>
        <w:t xml:space="preserve">, </w:t>
      </w:r>
      <w:r>
        <w:rPr>
          <w:b/>
        </w:rPr>
        <w:t xml:space="preserve">BADI - Business Add-Ins, BTEs and Enhancement </w:t>
      </w:r>
      <w:proofErr w:type="gramStart"/>
      <w:r>
        <w:rPr>
          <w:b/>
        </w:rPr>
        <w:t>Frame Work</w:t>
      </w:r>
      <w:proofErr w:type="gramEnd"/>
      <w:r>
        <w:t xml:space="preserve"> </w:t>
      </w:r>
    </w:p>
    <w:p w14:paraId="2C4662C3" w14:textId="77777777" w:rsidR="001B4DB9" w:rsidRDefault="00563C00">
      <w:pPr>
        <w:numPr>
          <w:ilvl w:val="0"/>
          <w:numId w:val="2"/>
        </w:numPr>
        <w:spacing w:after="55"/>
        <w:ind w:right="812" w:hanging="361"/>
      </w:pPr>
      <w:r>
        <w:t xml:space="preserve">Worked extensively in </w:t>
      </w:r>
      <w:r>
        <w:rPr>
          <w:b/>
        </w:rPr>
        <w:t>Data Dictionary</w:t>
      </w:r>
      <w:r>
        <w:t xml:space="preserve"> Objects (Tables, Structures, Data Elements, Domains, Search Helps, Table Types and Type Groups). </w:t>
      </w:r>
    </w:p>
    <w:p w14:paraId="2347A15E" w14:textId="77777777" w:rsidR="001B4DB9" w:rsidRDefault="00563C00">
      <w:pPr>
        <w:numPr>
          <w:ilvl w:val="0"/>
          <w:numId w:val="2"/>
        </w:numPr>
        <w:spacing w:after="44"/>
        <w:ind w:right="812" w:hanging="361"/>
      </w:pPr>
      <w:r>
        <w:t xml:space="preserve">Good in interfaces-File Interfaces, </w:t>
      </w:r>
      <w:proofErr w:type="gramStart"/>
      <w:r>
        <w:t>RFC</w:t>
      </w:r>
      <w:proofErr w:type="gramEnd"/>
      <w:r>
        <w:t xml:space="preserve"> and BAPI </w:t>
      </w:r>
    </w:p>
    <w:p w14:paraId="0E06546A" w14:textId="1D47F87F" w:rsidR="001B4DB9" w:rsidRDefault="00563C00">
      <w:pPr>
        <w:numPr>
          <w:ilvl w:val="0"/>
          <w:numId w:val="2"/>
        </w:numPr>
        <w:spacing w:after="47"/>
        <w:ind w:right="812" w:hanging="361"/>
      </w:pPr>
      <w:r>
        <w:t xml:space="preserve">Worked on </w:t>
      </w:r>
      <w:r>
        <w:rPr>
          <w:b/>
        </w:rPr>
        <w:t>OOABAP</w:t>
      </w:r>
      <w:r>
        <w:t xml:space="preserve"> </w:t>
      </w:r>
    </w:p>
    <w:p w14:paraId="6D14CF30" w14:textId="0AC3CF45" w:rsidR="00183F45" w:rsidRDefault="00822506">
      <w:pPr>
        <w:numPr>
          <w:ilvl w:val="0"/>
          <w:numId w:val="2"/>
        </w:numPr>
        <w:spacing w:after="47"/>
        <w:ind w:right="812" w:hanging="361"/>
      </w:pPr>
      <w:r>
        <w:t>Sound Knowledge</w:t>
      </w:r>
      <w:r w:rsidR="00183F45">
        <w:t xml:space="preserve"> on </w:t>
      </w:r>
      <w:r w:rsidR="00183F45">
        <w:rPr>
          <w:b/>
        </w:rPr>
        <w:t>SAP UI5</w:t>
      </w:r>
      <w:r w:rsidR="00C317BA">
        <w:rPr>
          <w:b/>
        </w:rPr>
        <w:t>/FIORI</w:t>
      </w:r>
    </w:p>
    <w:p w14:paraId="23E12201" w14:textId="010DE560" w:rsidR="001B4DB9" w:rsidRDefault="00401326">
      <w:pPr>
        <w:numPr>
          <w:ilvl w:val="0"/>
          <w:numId w:val="2"/>
        </w:numPr>
        <w:spacing w:after="45"/>
        <w:ind w:right="812" w:hanging="361"/>
      </w:pPr>
      <w:r>
        <w:t>Worked on</w:t>
      </w:r>
      <w:r w:rsidR="00563C00">
        <w:t xml:space="preserve"> ALE/IDOCs </w:t>
      </w:r>
    </w:p>
    <w:p w14:paraId="064F7A1C" w14:textId="4E7572D9" w:rsidR="00A72FC2" w:rsidRDefault="00A72FC2">
      <w:pPr>
        <w:numPr>
          <w:ilvl w:val="0"/>
          <w:numId w:val="2"/>
        </w:numPr>
        <w:spacing w:after="45"/>
        <w:ind w:right="812" w:hanging="361"/>
      </w:pPr>
      <w:r>
        <w:t>Knowledege on</w:t>
      </w:r>
      <w:r w:rsidRPr="00A72FC2">
        <w:rPr>
          <w:b/>
          <w:bCs/>
        </w:rPr>
        <w:t xml:space="preserve"> ODATA</w:t>
      </w:r>
    </w:p>
    <w:p w14:paraId="1A711B38" w14:textId="225E0C12" w:rsidR="00944961" w:rsidRDefault="00727EA6" w:rsidP="00021C5E">
      <w:pPr>
        <w:numPr>
          <w:ilvl w:val="0"/>
          <w:numId w:val="2"/>
        </w:numPr>
        <w:spacing w:after="45"/>
        <w:ind w:right="812" w:hanging="361"/>
      </w:pPr>
      <w:r>
        <w:t xml:space="preserve">Sound </w:t>
      </w:r>
      <w:proofErr w:type="gramStart"/>
      <w:r>
        <w:t>Knowledge</w:t>
      </w:r>
      <w:r w:rsidR="00D0772A">
        <w:t xml:space="preserve">  on</w:t>
      </w:r>
      <w:proofErr w:type="gramEnd"/>
      <w:r w:rsidR="00D0772A">
        <w:t xml:space="preserve"> </w:t>
      </w:r>
      <w:r w:rsidR="00FB66DE">
        <w:t xml:space="preserve">Sap </w:t>
      </w:r>
      <w:r w:rsidR="00FB66DE">
        <w:rPr>
          <w:b/>
        </w:rPr>
        <w:t>HANA</w:t>
      </w:r>
      <w:r w:rsidR="00543C43">
        <w:t>.</w:t>
      </w:r>
    </w:p>
    <w:p w14:paraId="2BFCAD7B" w14:textId="38C0BF76" w:rsidR="00543C43" w:rsidRDefault="00E76CBF">
      <w:pPr>
        <w:numPr>
          <w:ilvl w:val="0"/>
          <w:numId w:val="2"/>
        </w:numPr>
        <w:spacing w:after="45"/>
        <w:ind w:right="812" w:hanging="361"/>
      </w:pPr>
      <w:r>
        <w:t xml:space="preserve">Knowledge </w:t>
      </w:r>
      <w:r w:rsidR="00543C43">
        <w:t xml:space="preserve">on </w:t>
      </w:r>
      <w:r w:rsidR="00E8794B">
        <w:rPr>
          <w:b/>
        </w:rPr>
        <w:t>WORKFLOWS</w:t>
      </w:r>
      <w:r w:rsidR="00543C43">
        <w:t>.</w:t>
      </w:r>
    </w:p>
    <w:p w14:paraId="557DE7F5" w14:textId="128E1D92" w:rsidR="0049497C" w:rsidRDefault="0049497C">
      <w:pPr>
        <w:numPr>
          <w:ilvl w:val="0"/>
          <w:numId w:val="2"/>
        </w:numPr>
        <w:spacing w:after="45"/>
        <w:ind w:right="812" w:hanging="361"/>
      </w:pPr>
      <w:r>
        <w:t>Worke</w:t>
      </w:r>
      <w:r w:rsidR="00031985">
        <w:t>d</w:t>
      </w:r>
      <w:r>
        <w:t xml:space="preserve"> on </w:t>
      </w:r>
      <w:proofErr w:type="gramStart"/>
      <w:r w:rsidR="00A13475">
        <w:rPr>
          <w:b/>
          <w:bCs/>
        </w:rPr>
        <w:t>Integration ,</w:t>
      </w:r>
      <w:proofErr w:type="gramEnd"/>
      <w:r w:rsidR="00A13475">
        <w:rPr>
          <w:b/>
          <w:bCs/>
        </w:rPr>
        <w:t xml:space="preserve"> Interfaces.</w:t>
      </w:r>
    </w:p>
    <w:p w14:paraId="0EE23C62" w14:textId="1980276C" w:rsidR="001B4DB9" w:rsidRDefault="00563C00">
      <w:pPr>
        <w:numPr>
          <w:ilvl w:val="0"/>
          <w:numId w:val="2"/>
        </w:numPr>
        <w:ind w:right="812" w:hanging="361"/>
      </w:pPr>
      <w:r>
        <w:t xml:space="preserve">Having good </w:t>
      </w:r>
      <w:r>
        <w:rPr>
          <w:b/>
        </w:rPr>
        <w:t>Debugging</w:t>
      </w:r>
      <w:r>
        <w:t xml:space="preserve"> skills and </w:t>
      </w:r>
      <w:r>
        <w:rPr>
          <w:b/>
        </w:rPr>
        <w:t>Performance Tuning</w:t>
      </w:r>
      <w:r>
        <w:t xml:space="preserve"> of reports. </w:t>
      </w:r>
    </w:p>
    <w:p w14:paraId="647513C7" w14:textId="627F79C8" w:rsidR="00775286" w:rsidRDefault="00775286">
      <w:pPr>
        <w:numPr>
          <w:ilvl w:val="0"/>
          <w:numId w:val="2"/>
        </w:numPr>
        <w:ind w:right="812" w:hanging="361"/>
      </w:pPr>
      <w:r>
        <w:t xml:space="preserve">Worked On </w:t>
      </w:r>
      <w:r w:rsidRPr="002C2D41">
        <w:rPr>
          <w:b/>
          <w:bCs/>
        </w:rPr>
        <w:t xml:space="preserve">Crystal </w:t>
      </w:r>
      <w:proofErr w:type="gramStart"/>
      <w:r w:rsidRPr="002C2D41">
        <w:rPr>
          <w:b/>
          <w:bCs/>
        </w:rPr>
        <w:t>Reports</w:t>
      </w:r>
      <w:r>
        <w:t xml:space="preserve"> .</w:t>
      </w:r>
      <w:proofErr w:type="gramEnd"/>
    </w:p>
    <w:p w14:paraId="18334209" w14:textId="77777777" w:rsidR="001B4DB9" w:rsidRDefault="00563C00">
      <w:pPr>
        <w:spacing w:after="0" w:line="259" w:lineRule="auto"/>
        <w:ind w:left="70" w:firstLine="0"/>
      </w:pPr>
      <w:r>
        <w:t xml:space="preserve"> </w:t>
      </w:r>
    </w:p>
    <w:p w14:paraId="01792339" w14:textId="0BDF5959" w:rsidR="001B4DB9" w:rsidRDefault="00563C00">
      <w:pPr>
        <w:tabs>
          <w:tab w:val="center" w:pos="790"/>
          <w:tab w:val="center" w:pos="1511"/>
          <w:tab w:val="center" w:pos="2231"/>
          <w:tab w:val="center" w:pos="2951"/>
          <w:tab w:val="center" w:pos="4892"/>
        </w:tabs>
        <w:spacing w:after="0" w:line="265" w:lineRule="auto"/>
        <w:ind w:left="0" w:firstLine="0"/>
      </w:pPr>
      <w:r>
        <w:rPr>
          <w:b/>
        </w:rPr>
        <w:t xml:space="preserve"> </w:t>
      </w:r>
      <w:r>
        <w:rPr>
          <w:b/>
        </w:rPr>
        <w:tab/>
        <w:t xml:space="preserve"> </w:t>
      </w:r>
      <w:r>
        <w:rPr>
          <w:b/>
        </w:rPr>
        <w:tab/>
        <w:t xml:space="preserve"> </w:t>
      </w:r>
      <w:r>
        <w:rPr>
          <w:b/>
        </w:rPr>
        <w:tab/>
        <w:t xml:space="preserve"> </w:t>
      </w:r>
      <w:r>
        <w:rPr>
          <w:b/>
        </w:rPr>
        <w:tab/>
        <w:t xml:space="preserve">         </w:t>
      </w:r>
      <w:r w:rsidR="005614DF">
        <w:rPr>
          <w:b/>
        </w:rPr>
        <w:t xml:space="preserve">               </w:t>
      </w:r>
      <w:r>
        <w:rPr>
          <w:b/>
        </w:rPr>
        <w:t xml:space="preserve"> Technical skills</w:t>
      </w:r>
      <w:r>
        <w:t xml:space="preserve"> </w:t>
      </w:r>
    </w:p>
    <w:p w14:paraId="1F48EDEB" w14:textId="77777777" w:rsidR="001B4DB9" w:rsidRDefault="00563C00">
      <w:pPr>
        <w:spacing w:after="0" w:line="259" w:lineRule="auto"/>
        <w:ind w:left="289" w:firstLine="0"/>
      </w:pPr>
      <w:r>
        <w:rPr>
          <w:rFonts w:ascii="Calibri" w:eastAsia="Calibri" w:hAnsi="Calibri" w:cs="Calibri"/>
          <w:noProof/>
          <w:sz w:val="22"/>
        </w:rPr>
        <mc:AlternateContent>
          <mc:Choice Requires="wpg">
            <w:drawing>
              <wp:inline distT="0" distB="0" distL="0" distR="0" wp14:anchorId="2A697847" wp14:editId="2B37FF88">
                <wp:extent cx="5972175" cy="57150"/>
                <wp:effectExtent l="0" t="0" r="0" b="0"/>
                <wp:docPr id="7985" name="Group 7985"/>
                <wp:cNvGraphicFramePr/>
                <a:graphic xmlns:a="http://schemas.openxmlformats.org/drawingml/2006/main">
                  <a:graphicData uri="http://schemas.microsoft.com/office/word/2010/wordprocessingGroup">
                    <wpg:wgp>
                      <wpg:cNvGrpSpPr/>
                      <wpg:grpSpPr>
                        <a:xfrm>
                          <a:off x="0" y="0"/>
                          <a:ext cx="5972175" cy="57150"/>
                          <a:chOff x="0" y="0"/>
                          <a:chExt cx="5972175" cy="57150"/>
                        </a:xfrm>
                      </wpg:grpSpPr>
                      <pic:pic xmlns:pic="http://schemas.openxmlformats.org/drawingml/2006/picture">
                        <pic:nvPicPr>
                          <pic:cNvPr id="9694" name="Picture 9694"/>
                          <pic:cNvPicPr/>
                        </pic:nvPicPr>
                        <pic:blipFill>
                          <a:blip r:embed="rId13"/>
                          <a:stretch>
                            <a:fillRect/>
                          </a:stretch>
                        </pic:blipFill>
                        <pic:spPr>
                          <a:xfrm>
                            <a:off x="-6603" y="-5714"/>
                            <a:ext cx="5980177" cy="60960"/>
                          </a:xfrm>
                          <a:prstGeom prst="rect">
                            <a:avLst/>
                          </a:prstGeom>
                        </pic:spPr>
                      </pic:pic>
                    </wpg:wgp>
                  </a:graphicData>
                </a:graphic>
              </wp:inline>
            </w:drawing>
          </mc:Choice>
          <mc:Fallback xmlns:a="http://schemas.openxmlformats.org/drawingml/2006/main">
            <w:pict>
              <v:group id="Group 7985" style="width:470.25pt;height:4.5pt;mso-position-horizontal-relative:char;mso-position-vertical-relative:line" coordsize="59721,571">
                <v:shape id="Picture 9694" style="position:absolute;width:59801;height:609;left:-66;top:-57;" filled="f">
                  <v:imagedata r:id="rId14"/>
                </v:shape>
              </v:group>
            </w:pict>
          </mc:Fallback>
        </mc:AlternateContent>
      </w:r>
    </w:p>
    <w:p w14:paraId="4BDC0A4B" w14:textId="77777777" w:rsidR="001B4DB9" w:rsidRDefault="00563C00">
      <w:pPr>
        <w:spacing w:after="0" w:line="259" w:lineRule="auto"/>
        <w:ind w:left="0" w:right="730" w:firstLine="0"/>
        <w:jc w:val="center"/>
      </w:pPr>
      <w:r>
        <w:t xml:space="preserve"> </w:t>
      </w:r>
    </w:p>
    <w:p w14:paraId="5383ADE2" w14:textId="3DCA0C4F" w:rsidR="001B4DB9" w:rsidRDefault="00563C00">
      <w:pPr>
        <w:tabs>
          <w:tab w:val="center" w:pos="1136"/>
          <w:tab w:val="center" w:pos="3234"/>
        </w:tabs>
        <w:spacing w:after="34" w:line="265" w:lineRule="auto"/>
        <w:ind w:left="0" w:firstLine="0"/>
      </w:pPr>
      <w:r>
        <w:rPr>
          <w:rFonts w:ascii="Calibri" w:eastAsia="Calibri" w:hAnsi="Calibri" w:cs="Calibri"/>
          <w:sz w:val="22"/>
        </w:rPr>
        <w:tab/>
      </w:r>
      <w:r>
        <w:t xml:space="preserve">   </w:t>
      </w:r>
      <w:r>
        <w:rPr>
          <w:b/>
        </w:rPr>
        <w:t xml:space="preserve"> Languages </w:t>
      </w:r>
      <w:r>
        <w:rPr>
          <w:b/>
        </w:rPr>
        <w:tab/>
        <w:t xml:space="preserve">          </w:t>
      </w:r>
      <w:r w:rsidR="00A72FC2">
        <w:rPr>
          <w:b/>
        </w:rPr>
        <w:t xml:space="preserve">    </w:t>
      </w:r>
      <w:proofErr w:type="gramStart"/>
      <w:r w:rsidR="00A72FC2">
        <w:rPr>
          <w:b/>
        </w:rPr>
        <w:t xml:space="preserve"> </w:t>
      </w:r>
      <w:r>
        <w:rPr>
          <w:b/>
        </w:rPr>
        <w:t xml:space="preserve"> :</w:t>
      </w:r>
      <w:proofErr w:type="gramEnd"/>
      <w:r>
        <w:rPr>
          <w:b/>
        </w:rPr>
        <w:t xml:space="preserve">      </w:t>
      </w:r>
      <w:r>
        <w:t>ABAP/4</w:t>
      </w:r>
      <w:r w:rsidR="00B26B60">
        <w:t>,</w:t>
      </w:r>
      <w:r w:rsidR="00D26DE8">
        <w:t xml:space="preserve"> </w:t>
      </w:r>
      <w:r w:rsidR="00B26B60">
        <w:t>HTML</w:t>
      </w:r>
      <w:r w:rsidR="00F32EFC">
        <w:t>5</w:t>
      </w:r>
      <w:r w:rsidR="00B26B60">
        <w:t>, Java Script</w:t>
      </w:r>
      <w:r w:rsidR="006A2DCA">
        <w:t xml:space="preserve"> </w:t>
      </w:r>
      <w:r w:rsidR="00B26B60">
        <w:t>,</w:t>
      </w:r>
      <w:r w:rsidR="006A2DCA">
        <w:t xml:space="preserve">jQuery </w:t>
      </w:r>
      <w:r w:rsidR="00B26B60">
        <w:t>,</w:t>
      </w:r>
      <w:r w:rsidR="00A42B60">
        <w:t>CS,</w:t>
      </w:r>
      <w:r w:rsidR="00776139">
        <w:t>Visual Basic.Net</w:t>
      </w:r>
    </w:p>
    <w:p w14:paraId="7DB295F5" w14:textId="66A38430" w:rsidR="001B4DB9" w:rsidRDefault="00563C00">
      <w:pPr>
        <w:tabs>
          <w:tab w:val="center" w:pos="783"/>
          <w:tab w:val="center" w:pos="1511"/>
          <w:tab w:val="center" w:pos="3241"/>
        </w:tabs>
        <w:spacing w:after="36"/>
        <w:ind w:left="0" w:firstLine="0"/>
      </w:pPr>
      <w:r>
        <w:rPr>
          <w:rFonts w:ascii="Calibri" w:eastAsia="Calibri" w:hAnsi="Calibri" w:cs="Calibri"/>
          <w:sz w:val="22"/>
        </w:rPr>
        <w:tab/>
      </w:r>
      <w:r>
        <w:rPr>
          <w:b/>
        </w:rPr>
        <w:t xml:space="preserve">  </w:t>
      </w:r>
      <w:r w:rsidR="00BC0A8A">
        <w:rPr>
          <w:b/>
        </w:rPr>
        <w:t xml:space="preserve"> </w:t>
      </w:r>
      <w:r>
        <w:rPr>
          <w:b/>
        </w:rPr>
        <w:t xml:space="preserve">  ERP </w:t>
      </w:r>
      <w:r>
        <w:rPr>
          <w:b/>
        </w:rPr>
        <w:tab/>
        <w:t xml:space="preserve"> </w:t>
      </w:r>
      <w:r>
        <w:rPr>
          <w:b/>
        </w:rPr>
        <w:tab/>
        <w:t xml:space="preserve">         </w:t>
      </w:r>
      <w:r w:rsidR="00BC0A8A">
        <w:rPr>
          <w:b/>
        </w:rPr>
        <w:t xml:space="preserve">          </w:t>
      </w:r>
      <w:proofErr w:type="gramStart"/>
      <w:r>
        <w:rPr>
          <w:b/>
        </w:rPr>
        <w:t xml:space="preserve">  :</w:t>
      </w:r>
      <w:proofErr w:type="gramEnd"/>
      <w:r>
        <w:rPr>
          <w:b/>
        </w:rPr>
        <w:t xml:space="preserve">     </w:t>
      </w:r>
      <w:r>
        <w:t xml:space="preserve"> SAP R/3</w:t>
      </w:r>
      <w:r w:rsidR="00BC0A8A">
        <w:t>, S/4 HANA</w:t>
      </w:r>
    </w:p>
    <w:p w14:paraId="472FD68F" w14:textId="3D3C713F" w:rsidR="001B4DB9" w:rsidRDefault="00563C00">
      <w:pPr>
        <w:tabs>
          <w:tab w:val="center" w:pos="723"/>
          <w:tab w:val="center" w:pos="1511"/>
          <w:tab w:val="center" w:pos="4212"/>
        </w:tabs>
        <w:ind w:left="0" w:firstLine="0"/>
      </w:pPr>
      <w:r>
        <w:rPr>
          <w:rFonts w:ascii="Calibri" w:eastAsia="Calibri" w:hAnsi="Calibri" w:cs="Calibri"/>
          <w:sz w:val="22"/>
        </w:rPr>
        <w:tab/>
      </w:r>
      <w:r>
        <w:rPr>
          <w:b/>
        </w:rPr>
        <w:t xml:space="preserve">    OS </w:t>
      </w:r>
      <w:r>
        <w:rPr>
          <w:b/>
        </w:rPr>
        <w:tab/>
        <w:t xml:space="preserve"> </w:t>
      </w:r>
      <w:r>
        <w:rPr>
          <w:b/>
        </w:rPr>
        <w:tab/>
        <w:t xml:space="preserve">         </w:t>
      </w:r>
      <w:proofErr w:type="gramStart"/>
      <w:r>
        <w:rPr>
          <w:b/>
        </w:rPr>
        <w:t xml:space="preserve">  :</w:t>
      </w:r>
      <w:proofErr w:type="gramEnd"/>
      <w:r>
        <w:rPr>
          <w:b/>
        </w:rPr>
        <w:t xml:space="preserve">      </w:t>
      </w:r>
      <w:r>
        <w:t>Windows 2003, 2007 server</w:t>
      </w:r>
      <w:r w:rsidR="00714FE5">
        <w:t xml:space="preserve"> , Microsoft SQL Server </w:t>
      </w:r>
      <w:r w:rsidR="00BC49BD">
        <w:t>2014/2017</w:t>
      </w:r>
    </w:p>
    <w:p w14:paraId="1146FDD9" w14:textId="77777777" w:rsidR="001B4DB9" w:rsidRDefault="00563C00">
      <w:pPr>
        <w:spacing w:after="0" w:line="259" w:lineRule="auto"/>
        <w:ind w:left="70" w:firstLine="0"/>
      </w:pPr>
      <w:r>
        <w:rPr>
          <w:b/>
        </w:rPr>
        <w:t xml:space="preserve"> </w:t>
      </w:r>
      <w:r>
        <w:rPr>
          <w:b/>
        </w:rPr>
        <w:tab/>
        <w:t xml:space="preserve"> </w:t>
      </w:r>
      <w:r>
        <w:rPr>
          <w:b/>
        </w:rPr>
        <w:tab/>
        <w:t xml:space="preserve"> </w:t>
      </w:r>
    </w:p>
    <w:p w14:paraId="53E3D7F5" w14:textId="77777777" w:rsidR="005614DF" w:rsidRDefault="00563C00">
      <w:pPr>
        <w:tabs>
          <w:tab w:val="center" w:pos="790"/>
          <w:tab w:val="center" w:pos="1511"/>
          <w:tab w:val="center" w:pos="3789"/>
        </w:tabs>
        <w:spacing w:after="0" w:line="265" w:lineRule="auto"/>
        <w:ind w:left="0" w:firstLine="0"/>
        <w:rPr>
          <w:b/>
        </w:rPr>
      </w:pPr>
      <w:r>
        <w:rPr>
          <w:b/>
        </w:rPr>
        <w:t xml:space="preserve"> </w:t>
      </w:r>
      <w:r>
        <w:rPr>
          <w:b/>
        </w:rPr>
        <w:tab/>
        <w:t xml:space="preserve"> </w:t>
      </w:r>
      <w:r>
        <w:rPr>
          <w:b/>
        </w:rPr>
        <w:tab/>
        <w:t xml:space="preserve">     </w:t>
      </w:r>
    </w:p>
    <w:p w14:paraId="56A2D2D1" w14:textId="77777777" w:rsidR="005614DF" w:rsidRDefault="005614DF">
      <w:pPr>
        <w:tabs>
          <w:tab w:val="center" w:pos="790"/>
          <w:tab w:val="center" w:pos="1511"/>
          <w:tab w:val="center" w:pos="3789"/>
        </w:tabs>
        <w:spacing w:after="0" w:line="265" w:lineRule="auto"/>
        <w:ind w:left="0" w:firstLine="0"/>
        <w:rPr>
          <w:b/>
        </w:rPr>
      </w:pPr>
    </w:p>
    <w:p w14:paraId="7421F339" w14:textId="77777777" w:rsidR="005614DF" w:rsidRDefault="005614DF">
      <w:pPr>
        <w:tabs>
          <w:tab w:val="center" w:pos="790"/>
          <w:tab w:val="center" w:pos="1511"/>
          <w:tab w:val="center" w:pos="3789"/>
        </w:tabs>
        <w:spacing w:after="0" w:line="265" w:lineRule="auto"/>
        <w:ind w:left="0" w:firstLine="0"/>
        <w:rPr>
          <w:b/>
        </w:rPr>
      </w:pPr>
    </w:p>
    <w:p w14:paraId="2DD8E8A3" w14:textId="77777777" w:rsidR="005614DF" w:rsidRDefault="005614DF">
      <w:pPr>
        <w:tabs>
          <w:tab w:val="center" w:pos="790"/>
          <w:tab w:val="center" w:pos="1511"/>
          <w:tab w:val="center" w:pos="3789"/>
        </w:tabs>
        <w:spacing w:after="0" w:line="265" w:lineRule="auto"/>
        <w:ind w:left="0" w:firstLine="0"/>
        <w:rPr>
          <w:b/>
        </w:rPr>
      </w:pPr>
    </w:p>
    <w:p w14:paraId="6B8535C3" w14:textId="38E2660D" w:rsidR="001B4DB9" w:rsidRDefault="00563C00">
      <w:pPr>
        <w:tabs>
          <w:tab w:val="center" w:pos="790"/>
          <w:tab w:val="center" w:pos="1511"/>
          <w:tab w:val="center" w:pos="3789"/>
        </w:tabs>
        <w:spacing w:after="0" w:line="265" w:lineRule="auto"/>
        <w:ind w:left="0" w:firstLine="0"/>
      </w:pPr>
      <w:r>
        <w:rPr>
          <w:b/>
        </w:rPr>
        <w:t xml:space="preserve">    </w:t>
      </w:r>
      <w:r>
        <w:rPr>
          <w:b/>
        </w:rPr>
        <w:tab/>
        <w:t xml:space="preserve">                              </w:t>
      </w:r>
      <w:r w:rsidR="005614DF">
        <w:rPr>
          <w:b/>
        </w:rPr>
        <w:t xml:space="preserve">                              </w:t>
      </w:r>
      <w:r>
        <w:rPr>
          <w:b/>
        </w:rPr>
        <w:t xml:space="preserve">  Experience</w:t>
      </w:r>
      <w:r>
        <w:t xml:space="preserve"> </w:t>
      </w:r>
    </w:p>
    <w:p w14:paraId="706C6210" w14:textId="77777777" w:rsidR="001B4DB9" w:rsidRDefault="00563C00">
      <w:pPr>
        <w:spacing w:after="0" w:line="259" w:lineRule="auto"/>
        <w:ind w:left="289" w:firstLine="0"/>
      </w:pPr>
      <w:r>
        <w:rPr>
          <w:rFonts w:ascii="Calibri" w:eastAsia="Calibri" w:hAnsi="Calibri" w:cs="Calibri"/>
          <w:noProof/>
          <w:sz w:val="22"/>
        </w:rPr>
        <mc:AlternateContent>
          <mc:Choice Requires="wpg">
            <w:drawing>
              <wp:inline distT="0" distB="0" distL="0" distR="0" wp14:anchorId="1E52BFAD" wp14:editId="67901D52">
                <wp:extent cx="5972175" cy="57150"/>
                <wp:effectExtent l="0" t="0" r="0" b="0"/>
                <wp:docPr id="7987" name="Group 7987"/>
                <wp:cNvGraphicFramePr/>
                <a:graphic xmlns:a="http://schemas.openxmlformats.org/drawingml/2006/main">
                  <a:graphicData uri="http://schemas.microsoft.com/office/word/2010/wordprocessingGroup">
                    <wpg:wgp>
                      <wpg:cNvGrpSpPr/>
                      <wpg:grpSpPr>
                        <a:xfrm>
                          <a:off x="0" y="0"/>
                          <a:ext cx="5972175" cy="57150"/>
                          <a:chOff x="0" y="0"/>
                          <a:chExt cx="5972175" cy="57150"/>
                        </a:xfrm>
                      </wpg:grpSpPr>
                      <pic:pic xmlns:pic="http://schemas.openxmlformats.org/drawingml/2006/picture">
                        <pic:nvPicPr>
                          <pic:cNvPr id="9696" name="Picture 9696"/>
                          <pic:cNvPicPr/>
                        </pic:nvPicPr>
                        <pic:blipFill>
                          <a:blip r:embed="rId15"/>
                          <a:stretch>
                            <a:fillRect/>
                          </a:stretch>
                        </pic:blipFill>
                        <pic:spPr>
                          <a:xfrm>
                            <a:off x="-6603" y="-4825"/>
                            <a:ext cx="5980177" cy="64008"/>
                          </a:xfrm>
                          <a:prstGeom prst="rect">
                            <a:avLst/>
                          </a:prstGeom>
                        </pic:spPr>
                      </pic:pic>
                    </wpg:wgp>
                  </a:graphicData>
                </a:graphic>
              </wp:inline>
            </w:drawing>
          </mc:Choice>
          <mc:Fallback xmlns:a="http://schemas.openxmlformats.org/drawingml/2006/main">
            <w:pict>
              <v:group id="Group 7987" style="width:470.25pt;height:4.5pt;mso-position-horizontal-relative:char;mso-position-vertical-relative:line" coordsize="59721,571">
                <v:shape id="Picture 9696" style="position:absolute;width:59801;height:640;left:-66;top:-48;" filled="f">
                  <v:imagedata r:id="rId16"/>
                </v:shape>
              </v:group>
            </w:pict>
          </mc:Fallback>
        </mc:AlternateContent>
      </w:r>
    </w:p>
    <w:p w14:paraId="08FAF321" w14:textId="77777777" w:rsidR="001B4DB9" w:rsidRDefault="00563C00">
      <w:pPr>
        <w:spacing w:after="28" w:line="259" w:lineRule="auto"/>
        <w:ind w:left="0" w:right="730" w:firstLine="0"/>
        <w:jc w:val="center"/>
      </w:pPr>
      <w:r>
        <w:t xml:space="preserve"> </w:t>
      </w:r>
    </w:p>
    <w:p w14:paraId="6A95B1A9" w14:textId="7464DE11" w:rsidR="00BE24AF" w:rsidRDefault="00563C00" w:rsidP="0061111C">
      <w:pPr>
        <w:numPr>
          <w:ilvl w:val="0"/>
          <w:numId w:val="2"/>
        </w:numPr>
        <w:spacing w:after="0" w:line="259" w:lineRule="auto"/>
        <w:ind w:right="812" w:hanging="361"/>
      </w:pPr>
      <w:r>
        <w:t>Work</w:t>
      </w:r>
      <w:r w:rsidR="002F56B9">
        <w:t>ed</w:t>
      </w:r>
      <w:r>
        <w:t xml:space="preserve"> with</w:t>
      </w:r>
      <w:r w:rsidR="002F56B9">
        <w:t xml:space="preserve"> Speqta Technologies</w:t>
      </w:r>
      <w:r>
        <w:t xml:space="preserve">, Hyderabad </w:t>
      </w:r>
      <w:proofErr w:type="gramStart"/>
      <w:r>
        <w:t>Since  201</w:t>
      </w:r>
      <w:r w:rsidR="002F56B9">
        <w:t>7</w:t>
      </w:r>
      <w:proofErr w:type="gramEnd"/>
      <w:r w:rsidR="00F15013">
        <w:t xml:space="preserve"> </w:t>
      </w:r>
      <w:r>
        <w:t xml:space="preserve">to </w:t>
      </w:r>
      <w:r w:rsidR="00100E5B">
        <w:t>till 20</w:t>
      </w:r>
      <w:r w:rsidR="006A2DCA">
        <w:t>2</w:t>
      </w:r>
      <w:r w:rsidR="00205E49">
        <w:t>1.</w:t>
      </w:r>
    </w:p>
    <w:p w14:paraId="5CA8342D" w14:textId="32CE8B3F" w:rsidR="00205E49" w:rsidRDefault="00205E49" w:rsidP="0061111C">
      <w:pPr>
        <w:numPr>
          <w:ilvl w:val="0"/>
          <w:numId w:val="2"/>
        </w:numPr>
        <w:spacing w:after="0" w:line="259" w:lineRule="auto"/>
        <w:ind w:right="812" w:hanging="361"/>
      </w:pPr>
      <w:r>
        <w:lastRenderedPageBreak/>
        <w:t xml:space="preserve">Worked with Invenio Business </w:t>
      </w:r>
      <w:proofErr w:type="gramStart"/>
      <w:r w:rsidR="00A91277">
        <w:t>Solutions ,</w:t>
      </w:r>
      <w:proofErr w:type="gramEnd"/>
      <w:r w:rsidR="00A91277">
        <w:t xml:space="preserve"> Riyadh Saudi </w:t>
      </w:r>
      <w:r w:rsidR="0049497C">
        <w:t>Arabia</w:t>
      </w:r>
      <w:r w:rsidR="00A91277">
        <w:t xml:space="preserve"> </w:t>
      </w:r>
      <w:r w:rsidR="0029308B">
        <w:t>From Jan to April.</w:t>
      </w:r>
    </w:p>
    <w:p w14:paraId="4B9B57C1" w14:textId="77777777" w:rsidR="009867FF" w:rsidRDefault="009867FF" w:rsidP="00BE24AF">
      <w:pPr>
        <w:spacing w:after="0" w:line="259" w:lineRule="auto"/>
        <w:ind w:right="812"/>
      </w:pPr>
    </w:p>
    <w:p w14:paraId="0445371A" w14:textId="77777777" w:rsidR="00BE24AF" w:rsidRDefault="00BE24AF" w:rsidP="00A72FC2">
      <w:pPr>
        <w:spacing w:after="0" w:line="259" w:lineRule="auto"/>
        <w:ind w:left="0" w:right="812" w:firstLine="0"/>
      </w:pPr>
    </w:p>
    <w:p w14:paraId="1E4E0172" w14:textId="48FF46A0" w:rsidR="001B4DB9" w:rsidRDefault="00563C00" w:rsidP="00BE24AF">
      <w:pPr>
        <w:spacing w:after="0" w:line="259" w:lineRule="auto"/>
        <w:ind w:right="812"/>
      </w:pPr>
      <w:r>
        <w:t xml:space="preserve">                                                </w:t>
      </w:r>
      <w:r>
        <w:rPr>
          <w:b/>
        </w:rPr>
        <w:t xml:space="preserve"> </w:t>
      </w:r>
    </w:p>
    <w:p w14:paraId="5EF4D451" w14:textId="6071D2EB" w:rsidR="009867FF" w:rsidRDefault="00563C00" w:rsidP="005614DF">
      <w:pPr>
        <w:spacing w:after="0" w:line="259" w:lineRule="auto"/>
        <w:ind w:left="70" w:firstLine="0"/>
      </w:pPr>
      <w:r>
        <w:t xml:space="preserve"> </w:t>
      </w:r>
    </w:p>
    <w:p w14:paraId="275712C2" w14:textId="77777777" w:rsidR="009867FF" w:rsidRDefault="009867FF">
      <w:pPr>
        <w:spacing w:after="0" w:line="259" w:lineRule="auto"/>
        <w:ind w:left="70" w:firstLine="0"/>
      </w:pPr>
    </w:p>
    <w:p w14:paraId="0563E2B2" w14:textId="77777777" w:rsidR="001B4DB9" w:rsidRDefault="00563C00">
      <w:pPr>
        <w:spacing w:after="0" w:line="265" w:lineRule="auto"/>
        <w:ind w:left="65" w:right="639"/>
      </w:pPr>
      <w:r>
        <w:t xml:space="preserve">                                                          </w:t>
      </w:r>
      <w:r>
        <w:rPr>
          <w:b/>
        </w:rPr>
        <w:t>Some of the Developed Objects</w:t>
      </w:r>
      <w:r>
        <w:t xml:space="preserve">                             </w:t>
      </w:r>
    </w:p>
    <w:p w14:paraId="63FC8AB2" w14:textId="77777777" w:rsidR="001B4DB9" w:rsidRDefault="00563C00">
      <w:pPr>
        <w:tabs>
          <w:tab w:val="center" w:pos="5152"/>
          <w:tab w:val="center" w:pos="10254"/>
        </w:tabs>
        <w:spacing w:after="0" w:line="259" w:lineRule="auto"/>
        <w:ind w:left="0" w:firstLine="0"/>
      </w:pPr>
      <w:r>
        <w:t xml:space="preserve"> </w:t>
      </w:r>
      <w:r>
        <w:tab/>
      </w:r>
      <w:r>
        <w:rPr>
          <w:rFonts w:ascii="Calibri" w:eastAsia="Calibri" w:hAnsi="Calibri" w:cs="Calibri"/>
          <w:noProof/>
          <w:sz w:val="22"/>
        </w:rPr>
        <mc:AlternateContent>
          <mc:Choice Requires="wpg">
            <w:drawing>
              <wp:inline distT="0" distB="0" distL="0" distR="0" wp14:anchorId="1EC1CBF3" wp14:editId="0BB9F81B">
                <wp:extent cx="5972175" cy="57150"/>
                <wp:effectExtent l="0" t="0" r="0" b="0"/>
                <wp:docPr id="7986" name="Group 7986"/>
                <wp:cNvGraphicFramePr/>
                <a:graphic xmlns:a="http://schemas.openxmlformats.org/drawingml/2006/main">
                  <a:graphicData uri="http://schemas.microsoft.com/office/word/2010/wordprocessingGroup">
                    <wpg:wgp>
                      <wpg:cNvGrpSpPr/>
                      <wpg:grpSpPr>
                        <a:xfrm>
                          <a:off x="0" y="0"/>
                          <a:ext cx="5972175" cy="57150"/>
                          <a:chOff x="0" y="0"/>
                          <a:chExt cx="5972175" cy="57150"/>
                        </a:xfrm>
                      </wpg:grpSpPr>
                      <pic:pic xmlns:pic="http://schemas.openxmlformats.org/drawingml/2006/picture">
                        <pic:nvPicPr>
                          <pic:cNvPr id="9695" name="Picture 9695"/>
                          <pic:cNvPicPr/>
                        </pic:nvPicPr>
                        <pic:blipFill>
                          <a:blip r:embed="rId17"/>
                          <a:stretch>
                            <a:fillRect/>
                          </a:stretch>
                        </pic:blipFill>
                        <pic:spPr>
                          <a:xfrm>
                            <a:off x="-7365" y="-5968"/>
                            <a:ext cx="5980176" cy="60960"/>
                          </a:xfrm>
                          <a:prstGeom prst="rect">
                            <a:avLst/>
                          </a:prstGeom>
                        </pic:spPr>
                      </pic:pic>
                    </wpg:wgp>
                  </a:graphicData>
                </a:graphic>
              </wp:inline>
            </w:drawing>
          </mc:Choice>
          <mc:Fallback xmlns:a="http://schemas.openxmlformats.org/drawingml/2006/main">
            <w:pict>
              <v:group id="Group 7986" style="width:470.25pt;height:4.5pt;mso-position-horizontal-relative:char;mso-position-vertical-relative:line" coordsize="59721,571">
                <v:shape id="Picture 9695" style="position:absolute;width:59801;height:609;left:-73;top:-59;" filled="f">
                  <v:imagedata r:id="rId18"/>
                </v:shape>
              </v:group>
            </w:pict>
          </mc:Fallback>
        </mc:AlternateContent>
      </w:r>
      <w:r>
        <w:tab/>
        <w:t xml:space="preserve"> </w:t>
      </w:r>
    </w:p>
    <w:p w14:paraId="6A61CC2B" w14:textId="77777777" w:rsidR="001B4DB9" w:rsidRDefault="00563C00">
      <w:pPr>
        <w:spacing w:after="28" w:line="259" w:lineRule="auto"/>
        <w:ind w:left="70" w:firstLine="0"/>
      </w:pPr>
      <w:r>
        <w:t xml:space="preserve"> </w:t>
      </w:r>
    </w:p>
    <w:p w14:paraId="44E270FA" w14:textId="6E5FA527" w:rsidR="001B4DB9" w:rsidRDefault="00563C00">
      <w:pPr>
        <w:numPr>
          <w:ilvl w:val="0"/>
          <w:numId w:val="2"/>
        </w:numPr>
        <w:spacing w:after="44"/>
        <w:ind w:right="812" w:hanging="361"/>
      </w:pPr>
      <w:r>
        <w:t xml:space="preserve">Developed a smart form to display or print the production order details. </w:t>
      </w:r>
    </w:p>
    <w:p w14:paraId="664FB8A9" w14:textId="17F24F03" w:rsidR="00BE24AF" w:rsidRDefault="00BE24AF">
      <w:pPr>
        <w:numPr>
          <w:ilvl w:val="0"/>
          <w:numId w:val="2"/>
        </w:numPr>
        <w:spacing w:after="44"/>
        <w:ind w:right="812" w:hanging="361"/>
      </w:pPr>
      <w:r>
        <w:t>Developed an ALV report with sending smartform as pdf attachment to customer mail.</w:t>
      </w:r>
    </w:p>
    <w:p w14:paraId="3E14FB1D" w14:textId="77777777" w:rsidR="001B4DB9" w:rsidRDefault="00563C00">
      <w:pPr>
        <w:numPr>
          <w:ilvl w:val="0"/>
          <w:numId w:val="2"/>
        </w:numPr>
        <w:spacing w:after="44"/>
        <w:ind w:right="812" w:hanging="361"/>
      </w:pPr>
      <w:r>
        <w:t xml:space="preserve">Developed the report to display Infra cost selling details in AVL grid format </w:t>
      </w:r>
    </w:p>
    <w:p w14:paraId="45F26EA3" w14:textId="77777777" w:rsidR="001B4DB9" w:rsidRDefault="00563C00">
      <w:pPr>
        <w:numPr>
          <w:ilvl w:val="0"/>
          <w:numId w:val="2"/>
        </w:numPr>
        <w:spacing w:after="61"/>
        <w:ind w:right="812" w:hanging="361"/>
      </w:pPr>
      <w:r>
        <w:t xml:space="preserve">Created an ALV Interactive report to display Purchase Order details with PO application text </w:t>
      </w:r>
    </w:p>
    <w:p w14:paraId="008B3AA9" w14:textId="77777777" w:rsidR="001B4DB9" w:rsidRDefault="00563C00">
      <w:pPr>
        <w:numPr>
          <w:ilvl w:val="0"/>
          <w:numId w:val="2"/>
        </w:numPr>
        <w:ind w:right="812" w:hanging="361"/>
      </w:pPr>
      <w:r>
        <w:t xml:space="preserve">Developed a program to display Vendor details </w:t>
      </w:r>
    </w:p>
    <w:p w14:paraId="785617E5" w14:textId="21B2CAE1" w:rsidR="001B4DB9" w:rsidRDefault="00563C00">
      <w:pPr>
        <w:numPr>
          <w:ilvl w:val="0"/>
          <w:numId w:val="2"/>
        </w:numPr>
        <w:spacing w:after="56" w:line="359" w:lineRule="auto"/>
        <w:ind w:right="812" w:hanging="361"/>
      </w:pPr>
      <w:r>
        <w:rPr>
          <w:rFonts w:ascii="Times New Roman" w:eastAsia="Times New Roman" w:hAnsi="Times New Roman" w:cs="Times New Roman"/>
        </w:rPr>
        <w:t>Developed an ALV report to display mat</w:t>
      </w:r>
      <w:r w:rsidR="00BC1096">
        <w:rPr>
          <w:rFonts w:ascii="Times New Roman" w:eastAsia="Times New Roman" w:hAnsi="Times New Roman" w:cs="Times New Roman"/>
        </w:rPr>
        <w:t>e</w:t>
      </w:r>
      <w:r>
        <w:rPr>
          <w:rFonts w:ascii="Times New Roman" w:eastAsia="Times New Roman" w:hAnsi="Times New Roman" w:cs="Times New Roman"/>
        </w:rPr>
        <w:t xml:space="preserve">rial details with editable columns and save back to database. </w:t>
      </w:r>
    </w:p>
    <w:p w14:paraId="19DF965E" w14:textId="77777777" w:rsidR="001B4DB9" w:rsidRDefault="00563C00">
      <w:pPr>
        <w:numPr>
          <w:ilvl w:val="0"/>
          <w:numId w:val="2"/>
        </w:numPr>
        <w:spacing w:after="61"/>
        <w:ind w:right="812" w:hanging="361"/>
      </w:pPr>
      <w:r>
        <w:t xml:space="preserve">Developed a report to display Delivery and Billing details by formatting the selection screen dynamically and provide the search help dynamically. </w:t>
      </w:r>
    </w:p>
    <w:p w14:paraId="31986200" w14:textId="4B8D17E7" w:rsidR="001B4DB9" w:rsidRDefault="00563C00">
      <w:pPr>
        <w:numPr>
          <w:ilvl w:val="0"/>
          <w:numId w:val="2"/>
        </w:numPr>
        <w:spacing w:after="55"/>
        <w:ind w:right="812" w:hanging="361"/>
      </w:pPr>
      <w:r>
        <w:t>Developed a migration program to create and change the cost cente</w:t>
      </w:r>
      <w:r w:rsidR="004820E4">
        <w:t>rs</w:t>
      </w:r>
      <w:r>
        <w:t xml:space="preserve"> using the standard BAPIS. </w:t>
      </w:r>
    </w:p>
    <w:p w14:paraId="3DF46946" w14:textId="77777777" w:rsidR="001B4DB9" w:rsidRDefault="00563C00">
      <w:pPr>
        <w:numPr>
          <w:ilvl w:val="0"/>
          <w:numId w:val="2"/>
        </w:numPr>
        <w:spacing w:after="53" w:line="259" w:lineRule="auto"/>
        <w:ind w:right="812" w:hanging="361"/>
      </w:pPr>
      <w:r>
        <w:t xml:space="preserve">Uploaded Bank Detail’s to the </w:t>
      </w:r>
      <w:proofErr w:type="gramStart"/>
      <w:r>
        <w:t>Sap  System</w:t>
      </w:r>
      <w:proofErr w:type="gramEnd"/>
      <w:r>
        <w:t xml:space="preserve"> Using Standard BAPIS. </w:t>
      </w:r>
    </w:p>
    <w:p w14:paraId="64778303" w14:textId="73268467" w:rsidR="001B4DB9" w:rsidRDefault="00563C00">
      <w:pPr>
        <w:numPr>
          <w:ilvl w:val="0"/>
          <w:numId w:val="2"/>
        </w:numPr>
        <w:ind w:right="812" w:hanging="361"/>
      </w:pPr>
      <w:r>
        <w:t xml:space="preserve">Uploaded Employee Communication Detail’s </w:t>
      </w:r>
      <w:proofErr w:type="gramStart"/>
      <w:r>
        <w:t>From</w:t>
      </w:r>
      <w:proofErr w:type="gramEnd"/>
      <w:r>
        <w:t xml:space="preserve"> Legacy System To Sap System Using Standard BAPIS. </w:t>
      </w:r>
    </w:p>
    <w:p w14:paraId="27B269D7" w14:textId="1A44B75C" w:rsidR="004B44B4" w:rsidRDefault="004B44B4">
      <w:pPr>
        <w:numPr>
          <w:ilvl w:val="0"/>
          <w:numId w:val="2"/>
        </w:numPr>
        <w:ind w:right="812" w:hanging="361"/>
      </w:pPr>
      <w:r>
        <w:t xml:space="preserve">Developed An AlV Report To Display, </w:t>
      </w:r>
      <w:proofErr w:type="gramStart"/>
      <w:r>
        <w:t>Create ,</w:t>
      </w:r>
      <w:proofErr w:type="gramEnd"/>
      <w:r>
        <w:t xml:space="preserve"> Update</w:t>
      </w:r>
      <w:r w:rsidR="003A316B">
        <w:t xml:space="preserve">  Special Economic Zones </w:t>
      </w:r>
      <w:r w:rsidR="002E730A">
        <w:t xml:space="preserve">and Save Back to the </w:t>
      </w:r>
      <w:r w:rsidR="00D47DE0">
        <w:t>Custom Table (</w:t>
      </w:r>
      <w:r w:rsidR="002E730A">
        <w:t>Ztable</w:t>
      </w:r>
      <w:r w:rsidR="00D47DE0">
        <w:t>)</w:t>
      </w:r>
      <w:r w:rsidR="002E730A">
        <w:t>.</w:t>
      </w:r>
    </w:p>
    <w:p w14:paraId="2E6119B9" w14:textId="5B81F76D" w:rsidR="00D47DE0" w:rsidRDefault="00D47DE0">
      <w:pPr>
        <w:numPr>
          <w:ilvl w:val="0"/>
          <w:numId w:val="2"/>
        </w:numPr>
        <w:ind w:right="812" w:hanging="361"/>
      </w:pPr>
      <w:r>
        <w:t xml:space="preserve">Worked On Creation Of Custom </w:t>
      </w:r>
      <w:proofErr w:type="gramStart"/>
      <w:r>
        <w:t>Tables ,</w:t>
      </w:r>
      <w:proofErr w:type="gramEnd"/>
      <w:r>
        <w:t xml:space="preserve"> Enhancement of Custom Function Modules.</w:t>
      </w:r>
    </w:p>
    <w:p w14:paraId="0F16328B" w14:textId="31D468E6" w:rsidR="001B4DB9" w:rsidRDefault="006503B1" w:rsidP="00031985">
      <w:pPr>
        <w:numPr>
          <w:ilvl w:val="0"/>
          <w:numId w:val="2"/>
        </w:numPr>
        <w:ind w:right="812" w:hanging="361"/>
      </w:pPr>
      <w:r>
        <w:t xml:space="preserve">Worked On Custom </w:t>
      </w:r>
      <w:proofErr w:type="gramStart"/>
      <w:r>
        <w:t>Interface ,</w:t>
      </w:r>
      <w:proofErr w:type="gramEnd"/>
      <w:r>
        <w:t xml:space="preserve"> Provided Validations as per the Business Rules</w:t>
      </w:r>
      <w:r w:rsidR="00563C00">
        <w:t xml:space="preserve">  </w:t>
      </w:r>
    </w:p>
    <w:p w14:paraId="619DA8C1" w14:textId="77777777" w:rsidR="001B4DB9" w:rsidRDefault="00563C00">
      <w:pPr>
        <w:spacing w:after="20" w:line="259" w:lineRule="auto"/>
        <w:ind w:left="1151" w:firstLine="0"/>
      </w:pPr>
      <w:r>
        <w:t xml:space="preserve"> </w:t>
      </w:r>
    </w:p>
    <w:p w14:paraId="785FDF08" w14:textId="77777777" w:rsidR="001B4DB9" w:rsidRDefault="00563C00">
      <w:pPr>
        <w:spacing w:after="20" w:line="259" w:lineRule="auto"/>
        <w:ind w:left="1151" w:firstLine="0"/>
      </w:pPr>
      <w:r>
        <w:t xml:space="preserve"> </w:t>
      </w:r>
    </w:p>
    <w:p w14:paraId="10FC3DD4" w14:textId="7CB0A1CA" w:rsidR="001B4DB9" w:rsidRDefault="00563C00">
      <w:pPr>
        <w:spacing w:after="0" w:line="265" w:lineRule="auto"/>
        <w:ind w:left="1161" w:right="639"/>
      </w:pPr>
      <w:r>
        <w:t xml:space="preserve">                                   </w:t>
      </w:r>
      <w:r>
        <w:rPr>
          <w:b/>
        </w:rPr>
        <w:t xml:space="preserve">Some Of </w:t>
      </w:r>
      <w:proofErr w:type="gramStart"/>
      <w:r>
        <w:rPr>
          <w:b/>
        </w:rPr>
        <w:t>The</w:t>
      </w:r>
      <w:proofErr w:type="gramEnd"/>
      <w:r>
        <w:rPr>
          <w:b/>
        </w:rPr>
        <w:t xml:space="preserve"> Developed</w:t>
      </w:r>
      <w:r w:rsidR="00BE24AF">
        <w:rPr>
          <w:b/>
        </w:rPr>
        <w:t xml:space="preserve"> Using OOPS</w:t>
      </w:r>
      <w:r>
        <w:t xml:space="preserve">. </w:t>
      </w:r>
    </w:p>
    <w:p w14:paraId="37DCB4AD" w14:textId="77777777" w:rsidR="001B4DB9" w:rsidRDefault="00563C00">
      <w:pPr>
        <w:spacing w:after="0" w:line="259" w:lineRule="auto"/>
        <w:ind w:left="68" w:firstLine="0"/>
      </w:pPr>
      <w:r>
        <w:rPr>
          <w:rFonts w:ascii="Calibri" w:eastAsia="Calibri" w:hAnsi="Calibri" w:cs="Calibri"/>
          <w:noProof/>
          <w:sz w:val="22"/>
        </w:rPr>
        <mc:AlternateContent>
          <mc:Choice Requires="wpg">
            <w:drawing>
              <wp:inline distT="0" distB="0" distL="0" distR="0" wp14:anchorId="786FDA94" wp14:editId="76215780">
                <wp:extent cx="5972175" cy="57150"/>
                <wp:effectExtent l="0" t="0" r="0" b="0"/>
                <wp:docPr id="7825" name="Group 7825"/>
                <wp:cNvGraphicFramePr/>
                <a:graphic xmlns:a="http://schemas.openxmlformats.org/drawingml/2006/main">
                  <a:graphicData uri="http://schemas.microsoft.com/office/word/2010/wordprocessingGroup">
                    <wpg:wgp>
                      <wpg:cNvGrpSpPr/>
                      <wpg:grpSpPr>
                        <a:xfrm>
                          <a:off x="0" y="0"/>
                          <a:ext cx="5972175" cy="57150"/>
                          <a:chOff x="0" y="0"/>
                          <a:chExt cx="5972175" cy="57150"/>
                        </a:xfrm>
                      </wpg:grpSpPr>
                      <pic:pic xmlns:pic="http://schemas.openxmlformats.org/drawingml/2006/picture">
                        <pic:nvPicPr>
                          <pic:cNvPr id="9698" name="Picture 9698"/>
                          <pic:cNvPicPr/>
                        </pic:nvPicPr>
                        <pic:blipFill>
                          <a:blip r:embed="rId19"/>
                          <a:stretch>
                            <a:fillRect/>
                          </a:stretch>
                        </pic:blipFill>
                        <pic:spPr>
                          <a:xfrm>
                            <a:off x="-4063" y="-4952"/>
                            <a:ext cx="5980176" cy="60960"/>
                          </a:xfrm>
                          <a:prstGeom prst="rect">
                            <a:avLst/>
                          </a:prstGeom>
                        </pic:spPr>
                      </pic:pic>
                    </wpg:wgp>
                  </a:graphicData>
                </a:graphic>
              </wp:inline>
            </w:drawing>
          </mc:Choice>
          <mc:Fallback xmlns:a="http://schemas.openxmlformats.org/drawingml/2006/main">
            <w:pict>
              <v:group id="Group 7825" style="width:470.25pt;height:4.5pt;mso-position-horizontal-relative:char;mso-position-vertical-relative:line" coordsize="59721,571">
                <v:shape id="Picture 9698" style="position:absolute;width:59801;height:609;left:-40;top:-49;" filled="f">
                  <v:imagedata r:id="rId20"/>
                </v:shape>
              </v:group>
            </w:pict>
          </mc:Fallback>
        </mc:AlternateContent>
      </w:r>
    </w:p>
    <w:p w14:paraId="290C0F57" w14:textId="77777777" w:rsidR="001B4DB9" w:rsidRDefault="00563C00">
      <w:pPr>
        <w:spacing w:after="68" w:line="259" w:lineRule="auto"/>
        <w:ind w:left="1151" w:firstLine="0"/>
      </w:pPr>
      <w:r>
        <w:rPr>
          <w:b/>
        </w:rPr>
        <w:t xml:space="preserve"> </w:t>
      </w:r>
    </w:p>
    <w:p w14:paraId="4EB542D0" w14:textId="77777777" w:rsidR="001B4DB9" w:rsidRDefault="00563C00">
      <w:pPr>
        <w:numPr>
          <w:ilvl w:val="0"/>
          <w:numId w:val="2"/>
        </w:numPr>
        <w:ind w:right="812" w:hanging="361"/>
      </w:pPr>
      <w:r>
        <w:t xml:space="preserve">Implemented Persistance Service For </w:t>
      </w:r>
      <w:proofErr w:type="gramStart"/>
      <w:r>
        <w:t>Storing  the</w:t>
      </w:r>
      <w:proofErr w:type="gramEnd"/>
      <w:r>
        <w:t xml:space="preserve"> State Of the Object. </w:t>
      </w:r>
    </w:p>
    <w:p w14:paraId="1AD106F9" w14:textId="77777777" w:rsidR="001B4DB9" w:rsidRDefault="00563C00">
      <w:pPr>
        <w:numPr>
          <w:ilvl w:val="0"/>
          <w:numId w:val="2"/>
        </w:numPr>
        <w:ind w:right="812" w:hanging="361"/>
      </w:pPr>
      <w:r>
        <w:t xml:space="preserve">Developed Interactive Report Using Classes to display Customer Master data and Sales Order </w:t>
      </w:r>
      <w:proofErr w:type="gramStart"/>
      <w:r>
        <w:t xml:space="preserve">Details  </w:t>
      </w:r>
      <w:r>
        <w:rPr>
          <w:b/>
        </w:rPr>
        <w:t>Validations</w:t>
      </w:r>
      <w:proofErr w:type="gramEnd"/>
      <w:r>
        <w:rPr>
          <w:b/>
        </w:rPr>
        <w:t xml:space="preserve">: </w:t>
      </w:r>
    </w:p>
    <w:p w14:paraId="60053707" w14:textId="77777777" w:rsidR="001B4DB9" w:rsidRDefault="00563C00">
      <w:pPr>
        <w:ind w:left="1161" w:right="812"/>
      </w:pPr>
      <w:r>
        <w:t xml:space="preserve">   1.On Double Click on customer </w:t>
      </w:r>
      <w:proofErr w:type="gramStart"/>
      <w:r>
        <w:t>no,display</w:t>
      </w:r>
      <w:proofErr w:type="gramEnd"/>
      <w:r>
        <w:t xml:space="preserve"> corresponding sales orders in other screen grid with sales doc displayed as buttons wherever netvalue &gt;50000. </w:t>
      </w:r>
    </w:p>
    <w:p w14:paraId="431CE6B4" w14:textId="77777777" w:rsidR="001B4DB9" w:rsidRDefault="00563C00">
      <w:pPr>
        <w:ind w:left="1161" w:right="812"/>
      </w:pPr>
      <w:r>
        <w:t xml:space="preserve">   2.On Click of Sales doc </w:t>
      </w:r>
      <w:proofErr w:type="gramStart"/>
      <w:r>
        <w:t>button,display</w:t>
      </w:r>
      <w:proofErr w:type="gramEnd"/>
      <w:r>
        <w:t xml:space="preserve"> corresponding Sales items with  matnr as Hotspot. </w:t>
      </w:r>
    </w:p>
    <w:p w14:paraId="46CB5517" w14:textId="3CC90B9C" w:rsidR="001B4DB9" w:rsidRDefault="00563C00">
      <w:pPr>
        <w:spacing w:after="0" w:line="259" w:lineRule="auto"/>
        <w:ind w:left="790" w:firstLine="0"/>
      </w:pPr>
      <w:r>
        <w:t xml:space="preserve"> </w:t>
      </w:r>
    </w:p>
    <w:p w14:paraId="07CF212A" w14:textId="63CBC910" w:rsidR="00031985" w:rsidRDefault="00031985">
      <w:pPr>
        <w:spacing w:after="0" w:line="259" w:lineRule="auto"/>
        <w:ind w:left="790" w:firstLine="0"/>
      </w:pPr>
    </w:p>
    <w:p w14:paraId="1BED5A75" w14:textId="77777777" w:rsidR="009D3FCA" w:rsidRDefault="009D3FCA">
      <w:pPr>
        <w:spacing w:after="0" w:line="259" w:lineRule="auto"/>
        <w:ind w:left="790" w:firstLine="0"/>
      </w:pPr>
    </w:p>
    <w:p w14:paraId="06D66AB4" w14:textId="00AA8D5B" w:rsidR="00892549" w:rsidRDefault="00892549" w:rsidP="00892549">
      <w:pPr>
        <w:tabs>
          <w:tab w:val="left" w:pos="1091"/>
        </w:tabs>
        <w:spacing w:before="54" w:line="283" w:lineRule="auto"/>
        <w:ind w:right="1071"/>
        <w:rPr>
          <w:rFonts w:ascii="Cambria" w:eastAsia="Cambria" w:hAnsi="Cambria" w:cs="Cambria"/>
          <w:b/>
          <w:bCs/>
          <w:color w:val="auto"/>
        </w:rPr>
      </w:pPr>
      <w:r>
        <w:rPr>
          <w:rFonts w:ascii="Cambria" w:eastAsia="Cambria" w:hAnsi="Cambria" w:cs="Cambria"/>
          <w:noProof/>
          <w:sz w:val="22"/>
        </w:rPr>
        <w:drawing>
          <wp:anchor distT="0" distB="0" distL="0" distR="0" simplePos="0" relativeHeight="251661312" behindDoc="0" locked="0" layoutInCell="1" allowOverlap="1" wp14:anchorId="3FC5157E" wp14:editId="062FED66">
            <wp:simplePos x="0" y="0"/>
            <wp:positionH relativeFrom="page">
              <wp:posOffset>790575</wp:posOffset>
            </wp:positionH>
            <wp:positionV relativeFrom="paragraph">
              <wp:posOffset>256540</wp:posOffset>
            </wp:positionV>
            <wp:extent cx="5942965" cy="60325"/>
            <wp:effectExtent l="0" t="0" r="63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2965" cy="60325"/>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Certifications</w:t>
      </w:r>
    </w:p>
    <w:p w14:paraId="6AC82C64" w14:textId="77777777" w:rsidR="00892549" w:rsidRDefault="00892549" w:rsidP="00892549">
      <w:pPr>
        <w:tabs>
          <w:tab w:val="left" w:pos="1091"/>
        </w:tabs>
        <w:spacing w:before="54" w:line="283" w:lineRule="auto"/>
        <w:ind w:right="1071"/>
        <w:rPr>
          <w:b/>
          <w:bCs/>
        </w:rPr>
      </w:pPr>
      <w:r>
        <w:rPr>
          <w:b/>
          <w:bCs/>
        </w:rPr>
        <w:t xml:space="preserve">     </w:t>
      </w:r>
    </w:p>
    <w:p w14:paraId="1C5BF097" w14:textId="42B8D09F" w:rsidR="00892549" w:rsidRDefault="00892549" w:rsidP="00892549">
      <w:pPr>
        <w:tabs>
          <w:tab w:val="left" w:pos="1091"/>
        </w:tabs>
        <w:spacing w:before="54" w:line="283" w:lineRule="auto"/>
        <w:ind w:right="1071"/>
        <w:rPr>
          <w:rFonts w:ascii="Arial" w:hAnsi="Arial" w:cs="Arial"/>
          <w:sz w:val="20"/>
          <w:szCs w:val="20"/>
          <w:shd w:val="clear" w:color="auto" w:fill="F9F9F9"/>
        </w:rPr>
      </w:pPr>
      <w:r>
        <w:rPr>
          <w:b/>
          <w:bCs/>
        </w:rPr>
        <w:t xml:space="preserve">       •  </w:t>
      </w:r>
      <w:r>
        <w:rPr>
          <w:rFonts w:ascii="Arial" w:hAnsi="Arial" w:cs="Arial"/>
          <w:sz w:val="20"/>
          <w:szCs w:val="20"/>
          <w:shd w:val="clear" w:color="auto" w:fill="F9F9F9"/>
        </w:rPr>
        <w:t>SAP Certified Development Associate - ABAP with SAP NetWeaver 7.50</w:t>
      </w:r>
    </w:p>
    <w:p w14:paraId="0E2998DD" w14:textId="7A3148D7" w:rsidR="00892549" w:rsidRDefault="00892549" w:rsidP="00892549">
      <w:pPr>
        <w:tabs>
          <w:tab w:val="left" w:pos="1091"/>
        </w:tabs>
        <w:spacing w:before="54" w:line="283" w:lineRule="auto"/>
        <w:ind w:right="1071"/>
        <w:rPr>
          <w:rFonts w:ascii="Arial" w:hAnsi="Arial" w:cs="Arial"/>
          <w:sz w:val="20"/>
          <w:szCs w:val="20"/>
          <w:shd w:val="clear" w:color="auto" w:fill="F9F9F9"/>
        </w:rPr>
      </w:pPr>
      <w:r>
        <w:rPr>
          <w:rFonts w:ascii="Arial" w:hAnsi="Arial" w:cs="Arial"/>
          <w:sz w:val="20"/>
          <w:szCs w:val="20"/>
          <w:shd w:val="clear" w:color="auto" w:fill="F9F9F9"/>
        </w:rPr>
        <w:t xml:space="preserve">           </w:t>
      </w:r>
      <w:hyperlink r:id="rId22" w:history="1">
        <w:r w:rsidR="005614DF" w:rsidRPr="0066349C">
          <w:rPr>
            <w:rStyle w:val="Hyperlink"/>
            <w:rFonts w:ascii="Arial" w:hAnsi="Arial" w:cs="Arial"/>
            <w:sz w:val="20"/>
            <w:szCs w:val="20"/>
            <w:shd w:val="clear" w:color="auto" w:fill="F9F9F9"/>
          </w:rPr>
          <w:t>https://www.credly.com/badges/3809530c-d260-456c-92eb-8c4d8f1db0bf/public_url</w:t>
        </w:r>
      </w:hyperlink>
    </w:p>
    <w:p w14:paraId="6CDA1F1D" w14:textId="77777777" w:rsidR="00892549" w:rsidRDefault="00892549" w:rsidP="00892549">
      <w:pPr>
        <w:tabs>
          <w:tab w:val="left" w:pos="1091"/>
        </w:tabs>
        <w:spacing w:before="54" w:line="283" w:lineRule="auto"/>
        <w:ind w:right="1071"/>
        <w:rPr>
          <w:rFonts w:ascii="Arial" w:hAnsi="Arial" w:cs="Arial"/>
          <w:sz w:val="20"/>
          <w:szCs w:val="20"/>
          <w:shd w:val="clear" w:color="auto" w:fill="F9F9F9"/>
        </w:rPr>
      </w:pPr>
    </w:p>
    <w:p w14:paraId="06E88AA8" w14:textId="472832A9" w:rsidR="00892549" w:rsidRPr="00892549" w:rsidRDefault="00892549" w:rsidP="00892549">
      <w:pPr>
        <w:pStyle w:val="Heading2"/>
        <w:shd w:val="clear" w:color="auto" w:fill="FFFFFF"/>
        <w:spacing w:before="0"/>
        <w:textAlignment w:val="baseline"/>
        <w:rPr>
          <w:rFonts w:ascii="Open Sans" w:hAnsi="Open Sans" w:cs="Open Sans"/>
          <w:color w:val="000000" w:themeColor="text1"/>
          <w:sz w:val="22"/>
          <w:szCs w:val="22"/>
        </w:rPr>
      </w:pPr>
      <w:r>
        <w:rPr>
          <w:rFonts w:ascii="Arial" w:hAnsi="Arial" w:cs="Arial"/>
          <w:color w:val="000000"/>
          <w:sz w:val="20"/>
          <w:szCs w:val="20"/>
          <w:shd w:val="clear" w:color="auto" w:fill="F9F9F9"/>
        </w:rPr>
        <w:t xml:space="preserve">            </w:t>
      </w:r>
      <w:r>
        <w:rPr>
          <w:rFonts w:ascii="Arial" w:hAnsi="Arial" w:cs="Arial"/>
          <w:color w:val="000000"/>
          <w:sz w:val="24"/>
          <w:szCs w:val="24"/>
          <w:shd w:val="clear" w:color="auto" w:fill="F9F9F9"/>
        </w:rPr>
        <w:t xml:space="preserve">  </w:t>
      </w:r>
      <w:r w:rsidRPr="00892549">
        <w:rPr>
          <w:rFonts w:ascii="Arial" w:hAnsi="Arial" w:cs="Arial"/>
          <w:color w:val="000000"/>
          <w:sz w:val="24"/>
          <w:szCs w:val="24"/>
          <w:shd w:val="clear" w:color="auto" w:fill="F9F9F9"/>
        </w:rPr>
        <w:t xml:space="preserve"> •</w:t>
      </w:r>
      <w:r w:rsidRPr="00892549">
        <w:rPr>
          <w:rFonts w:ascii="Arial" w:hAnsi="Arial" w:cs="Arial"/>
          <w:color w:val="000000"/>
          <w:sz w:val="22"/>
          <w:szCs w:val="22"/>
          <w:shd w:val="clear" w:color="auto" w:fill="F9F9F9"/>
        </w:rPr>
        <w:t xml:space="preserve">  </w:t>
      </w:r>
      <w:r w:rsidRPr="00892549">
        <w:rPr>
          <w:rFonts w:ascii="Open Sans" w:hAnsi="Open Sans" w:cs="Open Sans"/>
          <w:color w:val="000000" w:themeColor="text1"/>
          <w:sz w:val="22"/>
          <w:szCs w:val="22"/>
        </w:rPr>
        <w:t>SAP Certified Development Associate - SAP Fiori Application Developer</w:t>
      </w:r>
    </w:p>
    <w:p w14:paraId="221C10E5" w14:textId="77777777" w:rsidR="00892549" w:rsidRDefault="00892549" w:rsidP="00892549">
      <w:pPr>
        <w:rPr>
          <w:rFonts w:ascii="Cambria" w:hAnsi="Cambria" w:cs="Cambria"/>
          <w:color w:val="auto"/>
          <w:sz w:val="22"/>
        </w:rPr>
      </w:pPr>
    </w:p>
    <w:p w14:paraId="29C0EE12" w14:textId="10B0F6A9" w:rsidR="00892549" w:rsidRDefault="00892549" w:rsidP="00892549">
      <w:r>
        <w:t xml:space="preserve">           https://www.credly.com/badges/2d9f7173-9103-4380-8710-f7593f6fc163/public_url</w:t>
      </w:r>
    </w:p>
    <w:p w14:paraId="13683026" w14:textId="4EFD6339" w:rsidR="006A2DCA" w:rsidRPr="005614DF" w:rsidRDefault="00563C00" w:rsidP="005614DF">
      <w:pPr>
        <w:spacing w:after="0" w:line="259" w:lineRule="auto"/>
        <w:ind w:left="790" w:firstLine="0"/>
      </w:pPr>
      <w:r>
        <w:t xml:space="preserve">                                       </w:t>
      </w:r>
    </w:p>
    <w:p w14:paraId="271E3902" w14:textId="77777777" w:rsidR="006A2DCA" w:rsidRDefault="006A2DCA" w:rsidP="00E23633">
      <w:pPr>
        <w:tabs>
          <w:tab w:val="left" w:pos="3600"/>
        </w:tabs>
        <w:ind w:left="360" w:hanging="360"/>
        <w:rPr>
          <w:b/>
          <w:szCs w:val="24"/>
          <w:lang w:val="en-US"/>
        </w:rPr>
      </w:pPr>
    </w:p>
    <w:p w14:paraId="3E818BEC" w14:textId="6AF43CB7" w:rsidR="00E23633" w:rsidRDefault="00E23633" w:rsidP="00E23633">
      <w:pPr>
        <w:tabs>
          <w:tab w:val="left" w:pos="3600"/>
        </w:tabs>
        <w:ind w:left="360" w:hanging="360"/>
        <w:rPr>
          <w:b/>
          <w:szCs w:val="24"/>
          <w:lang w:val="en-US"/>
        </w:rPr>
      </w:pPr>
      <w:r>
        <w:rPr>
          <w:b/>
          <w:szCs w:val="24"/>
          <w:lang w:val="en-US"/>
        </w:rPr>
        <w:t xml:space="preserve">       </w:t>
      </w:r>
      <w:r>
        <w:t xml:space="preserve">                        </w:t>
      </w:r>
      <w:r w:rsidR="006A2DCA">
        <w:t xml:space="preserve">                         </w:t>
      </w:r>
      <w:r>
        <w:t xml:space="preserve">    </w:t>
      </w:r>
      <w:r>
        <w:rPr>
          <w:b/>
        </w:rPr>
        <w:t>Professional Experience</w:t>
      </w:r>
    </w:p>
    <w:p w14:paraId="0D0C9AC6" w14:textId="1CD709C5" w:rsidR="00E23633" w:rsidRDefault="00E23633" w:rsidP="00E23633">
      <w:pPr>
        <w:tabs>
          <w:tab w:val="left" w:pos="3600"/>
        </w:tabs>
        <w:ind w:left="360" w:hanging="360"/>
        <w:rPr>
          <w:b/>
          <w:szCs w:val="24"/>
          <w:lang w:val="en-US"/>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6EAA47E" wp14:editId="009E7AAD">
                <wp:simplePos x="0" y="0"/>
                <wp:positionH relativeFrom="page">
                  <wp:align>center</wp:align>
                </wp:positionH>
                <wp:positionV relativeFrom="paragraph">
                  <wp:posOffset>104140</wp:posOffset>
                </wp:positionV>
                <wp:extent cx="4343400" cy="45719"/>
                <wp:effectExtent l="0" t="0" r="0" b="0"/>
                <wp:wrapSquare wrapText="bothSides"/>
                <wp:docPr id="7824" name="Group 7824"/>
                <wp:cNvGraphicFramePr/>
                <a:graphic xmlns:a="http://schemas.openxmlformats.org/drawingml/2006/main">
                  <a:graphicData uri="http://schemas.microsoft.com/office/word/2010/wordprocessingGroup">
                    <wpg:wgp>
                      <wpg:cNvGrpSpPr/>
                      <wpg:grpSpPr>
                        <a:xfrm>
                          <a:off x="0" y="0"/>
                          <a:ext cx="4343400" cy="45719"/>
                          <a:chOff x="0" y="0"/>
                          <a:chExt cx="5972175" cy="57150"/>
                        </a:xfrm>
                      </wpg:grpSpPr>
                      <pic:pic xmlns:pic="http://schemas.openxmlformats.org/drawingml/2006/picture">
                        <pic:nvPicPr>
                          <pic:cNvPr id="9697" name="Picture 9697"/>
                          <pic:cNvPicPr/>
                        </pic:nvPicPr>
                        <pic:blipFill>
                          <a:blip r:embed="rId17"/>
                          <a:stretch>
                            <a:fillRect/>
                          </a:stretch>
                        </pic:blipFill>
                        <pic:spPr>
                          <a:xfrm>
                            <a:off x="-7365" y="-3555"/>
                            <a:ext cx="5980176" cy="6096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03E9588" id="Group 7824" o:spid="_x0000_s1026" style="position:absolute;margin-left:0;margin-top:8.2pt;width:342pt;height:3.6pt;z-index:251659264;mso-position-horizontal:center;mso-position-horizontal-relative:page;mso-width-relative:margin;mso-height-relative:margin" coordsize="59721,5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&#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697" o:spid="_x0000_s1027" type="#_x0000_t75" style="position:absolute;left:-73;top:-35;width:59801;height:6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">
                  <v:imagedata r:id="rId23" o:title=""/>
                </v:shape>
                <w10:wrap type="square" anchorx="page"/>
              </v:group>
            </w:pict>
          </mc:Fallback>
        </mc:AlternateContent>
      </w:r>
      <w:r>
        <w:rPr>
          <w:b/>
          <w:szCs w:val="24"/>
          <w:lang w:val="en-US"/>
        </w:rPr>
        <w:t xml:space="preserve">                                    </w:t>
      </w:r>
    </w:p>
    <w:p w14:paraId="2A7A3B0F" w14:textId="77777777" w:rsidR="006A2DCA" w:rsidRDefault="006A2DCA" w:rsidP="006A2DCA">
      <w:pPr>
        <w:tabs>
          <w:tab w:val="left" w:pos="3600"/>
        </w:tabs>
        <w:ind w:left="0" w:firstLine="0"/>
        <w:rPr>
          <w:b/>
          <w:szCs w:val="24"/>
          <w:lang w:val="en-US"/>
        </w:rPr>
      </w:pPr>
    </w:p>
    <w:p w14:paraId="62A34629" w14:textId="6DAA9965" w:rsidR="00E23633" w:rsidRPr="006A2DCA" w:rsidRDefault="00E23633" w:rsidP="006A2DCA">
      <w:pPr>
        <w:tabs>
          <w:tab w:val="left" w:pos="3600"/>
        </w:tabs>
        <w:ind w:left="360" w:hanging="360"/>
        <w:rPr>
          <w:b/>
          <w:szCs w:val="24"/>
          <w:lang w:val="en-US"/>
        </w:rPr>
      </w:pPr>
      <w:r>
        <w:rPr>
          <w:b/>
          <w:szCs w:val="24"/>
          <w:lang w:val="en-US"/>
        </w:rPr>
        <w:t>Project Summary:</w:t>
      </w:r>
    </w:p>
    <w:tbl>
      <w:tblPr>
        <w:tblStyle w:val="TableGrid"/>
        <w:tblpPr w:vertAnchor="text" w:horzAnchor="margin" w:tblpY="80"/>
        <w:tblOverlap w:val="never"/>
        <w:tblW w:w="10244" w:type="dxa"/>
        <w:tblInd w:w="0" w:type="dxa"/>
        <w:tblLook w:val="04A0" w:firstRow="1" w:lastRow="0" w:firstColumn="1" w:lastColumn="0" w:noHBand="0" w:noVBand="1"/>
      </w:tblPr>
      <w:tblGrid>
        <w:gridCol w:w="2726"/>
        <w:gridCol w:w="7518"/>
      </w:tblGrid>
      <w:tr w:rsidR="00A72FC2" w14:paraId="292CAB0E" w14:textId="77777777" w:rsidTr="00A72FC2">
        <w:trPr>
          <w:trHeight w:val="1127"/>
        </w:trPr>
        <w:tc>
          <w:tcPr>
            <w:tcW w:w="2726" w:type="dxa"/>
            <w:tcBorders>
              <w:top w:val="nil"/>
              <w:left w:val="nil"/>
              <w:bottom w:val="nil"/>
              <w:right w:val="nil"/>
            </w:tcBorders>
          </w:tcPr>
          <w:p w14:paraId="7FC23589" w14:textId="56F95390" w:rsidR="00A72FC2" w:rsidRDefault="00A72FC2" w:rsidP="00A72FC2">
            <w:pPr>
              <w:spacing w:after="0" w:line="259" w:lineRule="auto"/>
              <w:ind w:left="0" w:firstLine="0"/>
            </w:pPr>
            <w:r>
              <w:t xml:space="preserve">                                                     </w:t>
            </w:r>
            <w:r>
              <w:rPr>
                <w:b/>
              </w:rPr>
              <w:t>Project #</w:t>
            </w:r>
            <w:r w:rsidR="006A2DCA">
              <w:rPr>
                <w:b/>
              </w:rPr>
              <w:t>1</w:t>
            </w:r>
            <w:r>
              <w:rPr>
                <w:b/>
              </w:rPr>
              <w:t xml:space="preserve">: </w:t>
            </w:r>
          </w:p>
        </w:tc>
        <w:tc>
          <w:tcPr>
            <w:tcW w:w="7518" w:type="dxa"/>
            <w:tcBorders>
              <w:top w:val="nil"/>
              <w:left w:val="nil"/>
              <w:bottom w:val="nil"/>
              <w:right w:val="nil"/>
            </w:tcBorders>
          </w:tcPr>
          <w:p w14:paraId="588CB5F0" w14:textId="77777777" w:rsidR="00A72FC2" w:rsidRDefault="00A72FC2" w:rsidP="00A72FC2">
            <w:pPr>
              <w:spacing w:after="0" w:line="259" w:lineRule="auto"/>
              <w:ind w:left="0" w:firstLine="0"/>
              <w:jc w:val="right"/>
            </w:pPr>
            <w:r>
              <w:t xml:space="preserve">        </w:t>
            </w:r>
          </w:p>
        </w:tc>
      </w:tr>
      <w:tr w:rsidR="00A72FC2" w14:paraId="73773175" w14:textId="77777777" w:rsidTr="00A72FC2">
        <w:trPr>
          <w:trHeight w:val="312"/>
        </w:trPr>
        <w:tc>
          <w:tcPr>
            <w:tcW w:w="2726" w:type="dxa"/>
            <w:tcBorders>
              <w:top w:val="nil"/>
              <w:left w:val="nil"/>
              <w:bottom w:val="nil"/>
              <w:right w:val="nil"/>
            </w:tcBorders>
          </w:tcPr>
          <w:p w14:paraId="31AAFD05" w14:textId="77777777" w:rsidR="00A72FC2" w:rsidRDefault="00A72FC2" w:rsidP="00A72FC2">
            <w:pPr>
              <w:tabs>
                <w:tab w:val="center" w:pos="951"/>
                <w:tab w:val="center" w:pos="2191"/>
              </w:tabs>
              <w:spacing w:after="0" w:line="259" w:lineRule="auto"/>
              <w:ind w:left="0" w:firstLine="0"/>
            </w:pPr>
            <w:r>
              <w:rPr>
                <w:rFonts w:ascii="Calibri" w:eastAsia="Calibri" w:hAnsi="Calibri" w:cs="Calibri"/>
                <w:sz w:val="22"/>
              </w:rPr>
              <w:tab/>
            </w:r>
            <w:proofErr w:type="gramStart"/>
            <w:r>
              <w:t xml:space="preserve">Client  </w:t>
            </w:r>
            <w:r>
              <w:tab/>
            </w:r>
            <w:proofErr w:type="gramEnd"/>
            <w:r>
              <w:t xml:space="preserve">: </w:t>
            </w:r>
          </w:p>
        </w:tc>
        <w:tc>
          <w:tcPr>
            <w:tcW w:w="7518" w:type="dxa"/>
            <w:tcBorders>
              <w:top w:val="nil"/>
              <w:left w:val="nil"/>
              <w:bottom w:val="nil"/>
              <w:right w:val="nil"/>
            </w:tcBorders>
          </w:tcPr>
          <w:p w14:paraId="07B986DB" w14:textId="77777777" w:rsidR="00A72FC2" w:rsidRDefault="00A72FC2" w:rsidP="00A72FC2">
            <w:pPr>
              <w:spacing w:after="0" w:line="259" w:lineRule="auto"/>
              <w:ind w:left="155" w:firstLine="0"/>
            </w:pPr>
            <w:r>
              <w:t xml:space="preserve">Momentive Performance Materials, U.S.A </w:t>
            </w:r>
          </w:p>
        </w:tc>
      </w:tr>
      <w:tr w:rsidR="00A72FC2" w14:paraId="6E8B8E63" w14:textId="77777777" w:rsidTr="00A72FC2">
        <w:trPr>
          <w:trHeight w:val="313"/>
        </w:trPr>
        <w:tc>
          <w:tcPr>
            <w:tcW w:w="2726" w:type="dxa"/>
            <w:tcBorders>
              <w:top w:val="nil"/>
              <w:left w:val="nil"/>
              <w:bottom w:val="nil"/>
              <w:right w:val="nil"/>
            </w:tcBorders>
          </w:tcPr>
          <w:p w14:paraId="3EB154A8" w14:textId="79F33C2A" w:rsidR="00A72FC2" w:rsidRDefault="00A72FC2" w:rsidP="00A72FC2">
            <w:pPr>
              <w:spacing w:after="0" w:line="259" w:lineRule="auto"/>
              <w:ind w:left="125" w:firstLine="0"/>
            </w:pPr>
            <w:r>
              <w:t xml:space="preserve">        Project Type  </w:t>
            </w:r>
            <w:proofErr w:type="gramStart"/>
            <w:r>
              <w:t xml:space="preserve">  :</w:t>
            </w:r>
            <w:proofErr w:type="gramEnd"/>
            <w:r>
              <w:t xml:space="preserve"> </w:t>
            </w:r>
          </w:p>
        </w:tc>
        <w:tc>
          <w:tcPr>
            <w:tcW w:w="7518" w:type="dxa"/>
            <w:tcBorders>
              <w:top w:val="nil"/>
              <w:left w:val="nil"/>
              <w:bottom w:val="nil"/>
              <w:right w:val="nil"/>
            </w:tcBorders>
          </w:tcPr>
          <w:p w14:paraId="34099450" w14:textId="77777777" w:rsidR="00A72FC2" w:rsidRDefault="00A72FC2" w:rsidP="00A72FC2">
            <w:pPr>
              <w:spacing w:after="0" w:line="259" w:lineRule="auto"/>
              <w:ind w:left="155" w:firstLine="0"/>
            </w:pPr>
            <w:r>
              <w:t xml:space="preserve">Development &amp; Support </w:t>
            </w:r>
          </w:p>
        </w:tc>
      </w:tr>
      <w:tr w:rsidR="00A72FC2" w14:paraId="698B4831" w14:textId="77777777" w:rsidTr="00A72FC2">
        <w:trPr>
          <w:trHeight w:val="298"/>
        </w:trPr>
        <w:tc>
          <w:tcPr>
            <w:tcW w:w="2726" w:type="dxa"/>
            <w:tcBorders>
              <w:top w:val="nil"/>
              <w:left w:val="nil"/>
              <w:bottom w:val="nil"/>
              <w:right w:val="nil"/>
            </w:tcBorders>
          </w:tcPr>
          <w:p w14:paraId="7AE2572F" w14:textId="77777777" w:rsidR="00A72FC2" w:rsidRDefault="00A72FC2" w:rsidP="00A72FC2">
            <w:pPr>
              <w:tabs>
                <w:tab w:val="center" w:pos="867"/>
                <w:tab w:val="center" w:pos="1441"/>
                <w:tab w:val="center" w:pos="2191"/>
              </w:tabs>
              <w:spacing w:after="0" w:line="259" w:lineRule="auto"/>
              <w:ind w:left="0" w:firstLine="0"/>
            </w:pPr>
            <w:r>
              <w:rPr>
                <w:rFonts w:ascii="Calibri" w:eastAsia="Calibri" w:hAnsi="Calibri" w:cs="Calibri"/>
                <w:sz w:val="22"/>
              </w:rPr>
              <w:tab/>
            </w:r>
            <w:r>
              <w:t xml:space="preserve">Role </w:t>
            </w:r>
            <w:r>
              <w:tab/>
              <w:t xml:space="preserve"> </w:t>
            </w:r>
            <w:r>
              <w:tab/>
              <w:t xml:space="preserve">:  </w:t>
            </w:r>
          </w:p>
        </w:tc>
        <w:tc>
          <w:tcPr>
            <w:tcW w:w="7518" w:type="dxa"/>
            <w:tcBorders>
              <w:top w:val="nil"/>
              <w:left w:val="nil"/>
              <w:bottom w:val="nil"/>
              <w:right w:val="nil"/>
            </w:tcBorders>
          </w:tcPr>
          <w:p w14:paraId="5837A394" w14:textId="77777777" w:rsidR="00A72FC2" w:rsidRDefault="00A72FC2" w:rsidP="00A72FC2">
            <w:pPr>
              <w:spacing w:after="0" w:line="259" w:lineRule="auto"/>
              <w:ind w:left="155" w:firstLine="0"/>
            </w:pPr>
            <w:r>
              <w:t xml:space="preserve">SAP ABAP Consultant </w:t>
            </w:r>
          </w:p>
        </w:tc>
      </w:tr>
      <w:tr w:rsidR="00A72FC2" w14:paraId="32B7A695" w14:textId="77777777" w:rsidTr="00A72FC2">
        <w:trPr>
          <w:trHeight w:val="298"/>
        </w:trPr>
        <w:tc>
          <w:tcPr>
            <w:tcW w:w="2726" w:type="dxa"/>
            <w:tcBorders>
              <w:top w:val="nil"/>
              <w:left w:val="nil"/>
              <w:bottom w:val="nil"/>
              <w:right w:val="nil"/>
            </w:tcBorders>
          </w:tcPr>
          <w:p w14:paraId="1F5D816E" w14:textId="77777777" w:rsidR="00A72FC2" w:rsidRDefault="00A72FC2" w:rsidP="00A72FC2">
            <w:pPr>
              <w:tabs>
                <w:tab w:val="center" w:pos="1112"/>
                <w:tab w:val="center" w:pos="2191"/>
              </w:tabs>
              <w:spacing w:after="0" w:line="259" w:lineRule="auto"/>
              <w:ind w:left="0" w:firstLine="0"/>
            </w:pPr>
            <w:r>
              <w:rPr>
                <w:rFonts w:ascii="Calibri" w:eastAsia="Calibri" w:hAnsi="Calibri" w:cs="Calibri"/>
                <w:sz w:val="22"/>
              </w:rPr>
              <w:tab/>
            </w:r>
            <w:r>
              <w:t xml:space="preserve">Duration </w:t>
            </w:r>
            <w:r>
              <w:tab/>
              <w:t xml:space="preserve">:  </w:t>
            </w:r>
          </w:p>
        </w:tc>
        <w:tc>
          <w:tcPr>
            <w:tcW w:w="7518" w:type="dxa"/>
            <w:tcBorders>
              <w:top w:val="nil"/>
              <w:left w:val="nil"/>
              <w:bottom w:val="nil"/>
              <w:right w:val="nil"/>
            </w:tcBorders>
          </w:tcPr>
          <w:p w14:paraId="613B1594" w14:textId="56DFAD88" w:rsidR="00A72FC2" w:rsidRDefault="00A72FC2" w:rsidP="00A72FC2">
            <w:pPr>
              <w:spacing w:after="0" w:line="259" w:lineRule="auto"/>
              <w:ind w:left="155" w:firstLine="0"/>
            </w:pPr>
            <w:r>
              <w:t xml:space="preserve"> 201</w:t>
            </w:r>
            <w:r w:rsidR="006A2DCA">
              <w:t>7</w:t>
            </w:r>
            <w:r>
              <w:t xml:space="preserve"> </w:t>
            </w:r>
            <w:proofErr w:type="gramStart"/>
            <w:r>
              <w:t>to  202</w:t>
            </w:r>
            <w:r w:rsidR="00761433">
              <w:t>1</w:t>
            </w:r>
            <w:proofErr w:type="gramEnd"/>
            <w:r>
              <w:t xml:space="preserve"> </w:t>
            </w:r>
          </w:p>
        </w:tc>
      </w:tr>
      <w:tr w:rsidR="00A72FC2" w14:paraId="02C8B1E7" w14:textId="77777777" w:rsidTr="00A72FC2">
        <w:trPr>
          <w:trHeight w:val="271"/>
        </w:trPr>
        <w:tc>
          <w:tcPr>
            <w:tcW w:w="2726" w:type="dxa"/>
            <w:tcBorders>
              <w:top w:val="nil"/>
              <w:left w:val="nil"/>
              <w:bottom w:val="nil"/>
              <w:right w:val="nil"/>
            </w:tcBorders>
          </w:tcPr>
          <w:p w14:paraId="4A7E7779" w14:textId="77777777" w:rsidR="00A72FC2" w:rsidRDefault="00A72FC2" w:rsidP="00A72FC2">
            <w:pPr>
              <w:spacing w:after="0" w:line="259" w:lineRule="auto"/>
              <w:ind w:left="630" w:firstLine="0"/>
            </w:pPr>
            <w:proofErr w:type="gramStart"/>
            <w:r>
              <w:t>Environment :</w:t>
            </w:r>
            <w:proofErr w:type="gramEnd"/>
            <w:r>
              <w:t xml:space="preserve">  </w:t>
            </w:r>
          </w:p>
        </w:tc>
        <w:tc>
          <w:tcPr>
            <w:tcW w:w="7518" w:type="dxa"/>
            <w:tcBorders>
              <w:top w:val="nil"/>
              <w:left w:val="nil"/>
              <w:bottom w:val="nil"/>
              <w:right w:val="nil"/>
            </w:tcBorders>
          </w:tcPr>
          <w:p w14:paraId="70BA3286" w14:textId="18E9DBE6" w:rsidR="00A72FC2" w:rsidRDefault="00F206A0" w:rsidP="00A72FC2">
            <w:pPr>
              <w:spacing w:after="0" w:line="259" w:lineRule="auto"/>
              <w:ind w:left="155" w:firstLine="0"/>
            </w:pPr>
            <w:r>
              <w:t>ECC 6.0</w:t>
            </w:r>
          </w:p>
          <w:p w14:paraId="32312927" w14:textId="77777777" w:rsidR="00A72FC2" w:rsidRDefault="00A72FC2" w:rsidP="00A72FC2">
            <w:pPr>
              <w:spacing w:after="0" w:line="259" w:lineRule="auto"/>
              <w:ind w:left="155" w:firstLine="0"/>
            </w:pPr>
          </w:p>
          <w:p w14:paraId="23049B5B" w14:textId="77777777" w:rsidR="00A72FC2" w:rsidRDefault="00A72FC2" w:rsidP="00A72FC2">
            <w:pPr>
              <w:spacing w:after="0" w:line="259" w:lineRule="auto"/>
              <w:ind w:left="0" w:firstLine="0"/>
            </w:pPr>
          </w:p>
        </w:tc>
      </w:tr>
    </w:tbl>
    <w:p w14:paraId="3792B9EB" w14:textId="77777777" w:rsidR="00E23633" w:rsidRDefault="00E23633" w:rsidP="00E23633">
      <w:pPr>
        <w:tabs>
          <w:tab w:val="left" w:pos="3390"/>
        </w:tabs>
        <w:rPr>
          <w:b/>
        </w:rPr>
      </w:pPr>
    </w:p>
    <w:p w14:paraId="243922F4" w14:textId="565C8108" w:rsidR="00CC177B" w:rsidRDefault="00CC177B">
      <w:pPr>
        <w:spacing w:after="0" w:line="259" w:lineRule="auto"/>
        <w:ind w:left="790" w:firstLine="0"/>
      </w:pPr>
    </w:p>
    <w:p w14:paraId="35CEFFDA" w14:textId="613A0FE8" w:rsidR="00E23633" w:rsidRDefault="00E23633">
      <w:pPr>
        <w:spacing w:after="0" w:line="259" w:lineRule="auto"/>
        <w:ind w:left="790" w:firstLine="0"/>
      </w:pPr>
    </w:p>
    <w:p w14:paraId="0B811C96" w14:textId="73327025" w:rsidR="00E23633" w:rsidRDefault="00E23633">
      <w:pPr>
        <w:spacing w:after="0" w:line="259" w:lineRule="auto"/>
        <w:ind w:left="790" w:firstLine="0"/>
      </w:pPr>
    </w:p>
    <w:p w14:paraId="34BE46DE" w14:textId="02B18BD1" w:rsidR="00E23633" w:rsidRDefault="00E23633" w:rsidP="00A72FC2">
      <w:pPr>
        <w:spacing w:after="0" w:line="259" w:lineRule="auto"/>
        <w:ind w:left="0" w:firstLine="0"/>
      </w:pPr>
    </w:p>
    <w:p w14:paraId="704D8A3E" w14:textId="69BD6B01" w:rsidR="00E23633" w:rsidRDefault="00E23633">
      <w:pPr>
        <w:spacing w:after="0" w:line="259" w:lineRule="auto"/>
        <w:ind w:left="790" w:firstLine="0"/>
      </w:pPr>
    </w:p>
    <w:p w14:paraId="22BEE74C" w14:textId="10BC1199" w:rsidR="00E23633" w:rsidRDefault="00E23633">
      <w:pPr>
        <w:spacing w:after="0" w:line="259" w:lineRule="auto"/>
        <w:ind w:left="790" w:firstLine="0"/>
      </w:pPr>
    </w:p>
    <w:p w14:paraId="6881A6E7" w14:textId="68E4552A" w:rsidR="001B4DB9" w:rsidRDefault="00563C00">
      <w:pPr>
        <w:tabs>
          <w:tab w:val="center" w:pos="5158"/>
        </w:tabs>
        <w:spacing w:after="51" w:line="265" w:lineRule="auto"/>
        <w:ind w:left="0" w:firstLine="0"/>
      </w:pPr>
      <w:r>
        <w:tab/>
        <w:t xml:space="preserve"> </w:t>
      </w:r>
    </w:p>
    <w:p w14:paraId="16D98314" w14:textId="318666D1" w:rsidR="00205FE2" w:rsidRDefault="00205FE2">
      <w:pPr>
        <w:tabs>
          <w:tab w:val="center" w:pos="5158"/>
        </w:tabs>
        <w:spacing w:after="51" w:line="265" w:lineRule="auto"/>
        <w:ind w:left="0" w:firstLine="0"/>
      </w:pPr>
    </w:p>
    <w:p w14:paraId="0C231D85" w14:textId="77777777" w:rsidR="00205FE2" w:rsidRDefault="00205FE2">
      <w:pPr>
        <w:tabs>
          <w:tab w:val="center" w:pos="5158"/>
        </w:tabs>
        <w:spacing w:after="51" w:line="265" w:lineRule="auto"/>
        <w:ind w:left="0" w:firstLine="0"/>
      </w:pPr>
    </w:p>
    <w:p w14:paraId="50ECCB60" w14:textId="77777777" w:rsidR="001B4DB9" w:rsidRDefault="00563C00">
      <w:pPr>
        <w:spacing w:before="58" w:after="0" w:line="259" w:lineRule="auto"/>
        <w:ind w:left="700" w:firstLine="0"/>
      </w:pPr>
      <w:r>
        <w:t xml:space="preserve"> </w:t>
      </w:r>
    </w:p>
    <w:p w14:paraId="27430B73" w14:textId="77777777" w:rsidR="001B4DB9" w:rsidRDefault="00563C00" w:rsidP="00031985">
      <w:pPr>
        <w:spacing w:after="0" w:line="265" w:lineRule="auto"/>
        <w:ind w:left="0" w:right="639" w:firstLine="0"/>
      </w:pPr>
      <w:r>
        <w:rPr>
          <w:b/>
        </w:rPr>
        <w:t>Client Description:</w:t>
      </w:r>
      <w:r>
        <w:t xml:space="preserve"> </w:t>
      </w:r>
    </w:p>
    <w:p w14:paraId="521B11FE" w14:textId="191B6D00" w:rsidR="001B4DB9" w:rsidRDefault="00031985" w:rsidP="00031985">
      <w:pPr>
        <w:ind w:left="0" w:right="812" w:firstLine="0"/>
      </w:pPr>
      <w:r>
        <w:t xml:space="preserve"> </w:t>
      </w:r>
      <w:r w:rsidR="00563C00">
        <w:t xml:space="preserve">The new Momentive was formed with the combination of the parent holding companies of </w:t>
      </w:r>
    </w:p>
    <w:p w14:paraId="738E2798" w14:textId="77777777" w:rsidR="001B4DB9" w:rsidRDefault="00563C00">
      <w:pPr>
        <w:ind w:left="80" w:right="812"/>
      </w:pPr>
      <w:r>
        <w:t xml:space="preserve">Momentive Performance Materials Inc. and Hexion Specialty Chemicals Inc. (now known as Momentive Specialty Chemicals Inc.).  The new Momentive is a global leader in specialty chemicals and materials, with a broad range of advanced specialty products that help industrial and consumer companies support and improve everyday life.  Momentive uses its technology portfolio to deliver tailored solutions to meet the diverse needs of customers around the world. </w:t>
      </w:r>
    </w:p>
    <w:p w14:paraId="2F91E8C2" w14:textId="77777777" w:rsidR="001B4DB9" w:rsidRDefault="00563C00">
      <w:pPr>
        <w:spacing w:after="115" w:line="259" w:lineRule="auto"/>
        <w:ind w:left="430" w:firstLine="0"/>
      </w:pPr>
      <w:r>
        <w:t xml:space="preserve"> </w:t>
      </w:r>
    </w:p>
    <w:p w14:paraId="0B9B1BBE" w14:textId="77777777" w:rsidR="001B4DB9" w:rsidRDefault="00563C00">
      <w:pPr>
        <w:spacing w:after="0" w:line="265" w:lineRule="auto"/>
        <w:ind w:left="65" w:right="639"/>
      </w:pPr>
      <w:r>
        <w:rPr>
          <w:b/>
        </w:rPr>
        <w:t xml:space="preserve">Roles &amp; Responsibilities: </w:t>
      </w:r>
    </w:p>
    <w:p w14:paraId="58840384" w14:textId="77777777" w:rsidR="001B4DB9" w:rsidRDefault="00563C00">
      <w:pPr>
        <w:spacing w:after="22" w:line="259" w:lineRule="auto"/>
        <w:ind w:left="70" w:firstLine="0"/>
      </w:pPr>
      <w:r>
        <w:rPr>
          <w:b/>
        </w:rPr>
        <w:t xml:space="preserve"> </w:t>
      </w:r>
    </w:p>
    <w:p w14:paraId="5B87C155" w14:textId="77777777" w:rsidR="001B4DB9" w:rsidRDefault="00563C00">
      <w:pPr>
        <w:numPr>
          <w:ilvl w:val="0"/>
          <w:numId w:val="3"/>
        </w:numPr>
        <w:ind w:right="812" w:hanging="360"/>
      </w:pPr>
      <w:r>
        <w:t xml:space="preserve">Analyse the Functional Inputs. </w:t>
      </w:r>
    </w:p>
    <w:p w14:paraId="0210C6AE" w14:textId="77777777" w:rsidR="001B4DB9" w:rsidRDefault="00563C00">
      <w:pPr>
        <w:numPr>
          <w:ilvl w:val="0"/>
          <w:numId w:val="3"/>
        </w:numPr>
        <w:ind w:right="812" w:hanging="360"/>
      </w:pPr>
      <w:r>
        <w:t xml:space="preserve">Development of Technical specification documents. </w:t>
      </w:r>
    </w:p>
    <w:p w14:paraId="58A2AACC" w14:textId="77777777" w:rsidR="001B4DB9" w:rsidRDefault="00563C00">
      <w:pPr>
        <w:numPr>
          <w:ilvl w:val="0"/>
          <w:numId w:val="3"/>
        </w:numPr>
        <w:ind w:right="812" w:hanging="360"/>
      </w:pPr>
      <w:r>
        <w:t xml:space="preserve">Object development and review of the development requests assigned. </w:t>
      </w:r>
    </w:p>
    <w:p w14:paraId="737F26AE" w14:textId="77777777" w:rsidR="001B4DB9" w:rsidRDefault="00563C00">
      <w:pPr>
        <w:numPr>
          <w:ilvl w:val="0"/>
          <w:numId w:val="3"/>
        </w:numPr>
        <w:ind w:right="812" w:hanging="360"/>
      </w:pPr>
      <w:r>
        <w:t xml:space="preserve">Interacting with functional team to resolve the issues in the given objects. </w:t>
      </w:r>
    </w:p>
    <w:p w14:paraId="6FFBD87F" w14:textId="77777777" w:rsidR="001B4DB9" w:rsidRDefault="00563C00">
      <w:pPr>
        <w:numPr>
          <w:ilvl w:val="0"/>
          <w:numId w:val="3"/>
        </w:numPr>
        <w:ind w:right="812" w:hanging="360"/>
      </w:pPr>
      <w:r>
        <w:t xml:space="preserve">Coding and creation of unit test plans for the objects developed. </w:t>
      </w:r>
    </w:p>
    <w:p w14:paraId="2BAD6092" w14:textId="77777777" w:rsidR="001B4DB9" w:rsidRDefault="00563C00">
      <w:pPr>
        <w:numPr>
          <w:ilvl w:val="0"/>
          <w:numId w:val="3"/>
        </w:numPr>
        <w:ind w:right="812" w:hanging="360"/>
      </w:pPr>
      <w:r>
        <w:lastRenderedPageBreak/>
        <w:t xml:space="preserve">Resolve Performance issues of code using SQL Tracer, Runtime Analysis and Code Inspector </w:t>
      </w:r>
    </w:p>
    <w:p w14:paraId="355E9230" w14:textId="77777777" w:rsidR="001B4DB9" w:rsidRDefault="00563C00">
      <w:pPr>
        <w:numPr>
          <w:ilvl w:val="0"/>
          <w:numId w:val="3"/>
        </w:numPr>
        <w:ind w:right="812" w:hanging="360"/>
      </w:pPr>
      <w:r>
        <w:t xml:space="preserve">Ensuring a </w:t>
      </w:r>
      <w:proofErr w:type="gramStart"/>
      <w:r>
        <w:t>high quality</w:t>
      </w:r>
      <w:proofErr w:type="gramEnd"/>
      <w:r>
        <w:t xml:space="preserve"> solution for all the delivered objects to the client within the schedule. </w:t>
      </w:r>
    </w:p>
    <w:p w14:paraId="081B0A6A" w14:textId="77777777" w:rsidR="001B4DB9" w:rsidRDefault="00563C00">
      <w:pPr>
        <w:numPr>
          <w:ilvl w:val="0"/>
          <w:numId w:val="3"/>
        </w:numPr>
        <w:ind w:right="812" w:hanging="360"/>
      </w:pPr>
      <w:r>
        <w:t xml:space="preserve">Organizing technical sessions to share the knowledge possessed by individual developers </w:t>
      </w:r>
    </w:p>
    <w:p w14:paraId="2CBC7C7A" w14:textId="15D05444" w:rsidR="000D69AE" w:rsidRDefault="00563C00" w:rsidP="00F271C9">
      <w:pPr>
        <w:numPr>
          <w:ilvl w:val="0"/>
          <w:numId w:val="3"/>
        </w:numPr>
        <w:ind w:right="812" w:hanging="360"/>
      </w:pPr>
      <w:r>
        <w:t xml:space="preserve">Major work involves development, </w:t>
      </w:r>
      <w:proofErr w:type="gramStart"/>
      <w:r>
        <w:t>testing</w:t>
      </w:r>
      <w:proofErr w:type="gramEnd"/>
      <w:r>
        <w:t xml:space="preserve"> and documentation of Reports (classical, interactive, ALV), ABAP Queries, enhancements (user-exits), Smart forms, Sap scripts, BDCs (call transaction and session), LSMW, Function Modules (Normal and RFC)</w:t>
      </w:r>
      <w:r w:rsidR="00935AC5">
        <w:t>, Workflows</w:t>
      </w:r>
      <w:r>
        <w:t xml:space="preserve"> etc.  </w:t>
      </w:r>
    </w:p>
    <w:p w14:paraId="743D719E" w14:textId="743CAE16" w:rsidR="00E10279" w:rsidRDefault="00E10279" w:rsidP="00E10279">
      <w:pPr>
        <w:ind w:right="812"/>
      </w:pPr>
    </w:p>
    <w:p w14:paraId="56EF6D37" w14:textId="3A3DAE1F" w:rsidR="00E10279" w:rsidRDefault="00E10279" w:rsidP="00E10279">
      <w:pPr>
        <w:ind w:right="812"/>
      </w:pPr>
    </w:p>
    <w:tbl>
      <w:tblPr>
        <w:tblStyle w:val="TableGrid"/>
        <w:tblpPr w:vertAnchor="text" w:horzAnchor="margin" w:tblpY="80"/>
        <w:tblOverlap w:val="never"/>
        <w:tblW w:w="11114" w:type="dxa"/>
        <w:tblInd w:w="0" w:type="dxa"/>
        <w:tblLook w:val="04A0" w:firstRow="1" w:lastRow="0" w:firstColumn="1" w:lastColumn="0" w:noHBand="0" w:noVBand="1"/>
      </w:tblPr>
      <w:tblGrid>
        <w:gridCol w:w="2400"/>
        <w:gridCol w:w="4731"/>
        <w:gridCol w:w="3983"/>
      </w:tblGrid>
      <w:tr w:rsidR="00C31F9D" w14:paraId="1A78153E" w14:textId="7F16549B" w:rsidTr="00C31F9D">
        <w:trPr>
          <w:trHeight w:val="1127"/>
        </w:trPr>
        <w:tc>
          <w:tcPr>
            <w:tcW w:w="2400" w:type="dxa"/>
            <w:tcBorders>
              <w:top w:val="nil"/>
              <w:left w:val="nil"/>
              <w:bottom w:val="nil"/>
              <w:right w:val="nil"/>
            </w:tcBorders>
          </w:tcPr>
          <w:p w14:paraId="1047C7F6" w14:textId="32C0DD18" w:rsidR="00C31F9D" w:rsidRDefault="00C31F9D" w:rsidP="00E662BF">
            <w:pPr>
              <w:spacing w:after="0" w:line="259" w:lineRule="auto"/>
              <w:ind w:left="0" w:firstLine="0"/>
            </w:pPr>
            <w:r>
              <w:t xml:space="preserve">                                                     </w:t>
            </w:r>
            <w:r>
              <w:rPr>
                <w:b/>
              </w:rPr>
              <w:t xml:space="preserve">Project #2: </w:t>
            </w:r>
          </w:p>
        </w:tc>
        <w:tc>
          <w:tcPr>
            <w:tcW w:w="4731" w:type="dxa"/>
            <w:tcBorders>
              <w:top w:val="nil"/>
              <w:left w:val="nil"/>
              <w:bottom w:val="nil"/>
              <w:right w:val="nil"/>
            </w:tcBorders>
          </w:tcPr>
          <w:p w14:paraId="2CCEF41F" w14:textId="77777777" w:rsidR="00C31F9D" w:rsidRDefault="00C31F9D" w:rsidP="00E662BF">
            <w:pPr>
              <w:spacing w:after="0" w:line="259" w:lineRule="auto"/>
              <w:ind w:left="0" w:firstLine="0"/>
              <w:jc w:val="right"/>
            </w:pPr>
            <w:r>
              <w:t xml:space="preserve">        </w:t>
            </w:r>
          </w:p>
        </w:tc>
        <w:tc>
          <w:tcPr>
            <w:tcW w:w="3983" w:type="dxa"/>
            <w:tcBorders>
              <w:top w:val="nil"/>
              <w:left w:val="nil"/>
              <w:bottom w:val="nil"/>
              <w:right w:val="nil"/>
            </w:tcBorders>
          </w:tcPr>
          <w:p w14:paraId="16B8BC1E" w14:textId="77777777" w:rsidR="00C31F9D" w:rsidRDefault="00C31F9D" w:rsidP="00E662BF">
            <w:pPr>
              <w:spacing w:after="0" w:line="259" w:lineRule="auto"/>
              <w:ind w:left="0" w:firstLine="0"/>
              <w:jc w:val="right"/>
            </w:pPr>
          </w:p>
        </w:tc>
      </w:tr>
      <w:tr w:rsidR="00C31F9D" w14:paraId="7A3A4598" w14:textId="48157D7A" w:rsidTr="00C31F9D">
        <w:trPr>
          <w:trHeight w:val="312"/>
        </w:trPr>
        <w:tc>
          <w:tcPr>
            <w:tcW w:w="2400" w:type="dxa"/>
            <w:tcBorders>
              <w:top w:val="nil"/>
              <w:left w:val="nil"/>
              <w:bottom w:val="nil"/>
              <w:right w:val="nil"/>
            </w:tcBorders>
          </w:tcPr>
          <w:p w14:paraId="0BD3A60C" w14:textId="77777777" w:rsidR="00C31F9D" w:rsidRDefault="00C31F9D" w:rsidP="00E662BF">
            <w:pPr>
              <w:tabs>
                <w:tab w:val="center" w:pos="951"/>
                <w:tab w:val="center" w:pos="2191"/>
              </w:tabs>
              <w:spacing w:after="0" w:line="259" w:lineRule="auto"/>
              <w:ind w:left="0" w:firstLine="0"/>
            </w:pPr>
            <w:r>
              <w:rPr>
                <w:rFonts w:ascii="Calibri" w:eastAsia="Calibri" w:hAnsi="Calibri" w:cs="Calibri"/>
                <w:sz w:val="22"/>
              </w:rPr>
              <w:tab/>
            </w:r>
            <w:proofErr w:type="gramStart"/>
            <w:r>
              <w:t xml:space="preserve">Client  </w:t>
            </w:r>
            <w:r>
              <w:tab/>
            </w:r>
            <w:proofErr w:type="gramEnd"/>
            <w:r>
              <w:t xml:space="preserve">: </w:t>
            </w:r>
          </w:p>
        </w:tc>
        <w:tc>
          <w:tcPr>
            <w:tcW w:w="4731" w:type="dxa"/>
            <w:tcBorders>
              <w:top w:val="nil"/>
              <w:left w:val="nil"/>
              <w:bottom w:val="nil"/>
              <w:right w:val="nil"/>
            </w:tcBorders>
          </w:tcPr>
          <w:p w14:paraId="5195C884" w14:textId="6B32841D" w:rsidR="00C31F9D" w:rsidRDefault="00C31F9D" w:rsidP="00E662BF">
            <w:pPr>
              <w:spacing w:after="0" w:line="259" w:lineRule="auto"/>
              <w:ind w:left="155" w:firstLine="0"/>
            </w:pPr>
            <w:r>
              <w:t xml:space="preserve">Zakat &amp; Tax Customs Authority </w:t>
            </w:r>
            <w:proofErr w:type="gramStart"/>
            <w:r>
              <w:t>( ZATCA</w:t>
            </w:r>
            <w:proofErr w:type="gramEnd"/>
            <w:r>
              <w:t>)</w:t>
            </w:r>
          </w:p>
        </w:tc>
        <w:tc>
          <w:tcPr>
            <w:tcW w:w="3983" w:type="dxa"/>
            <w:tcBorders>
              <w:top w:val="nil"/>
              <w:left w:val="nil"/>
              <w:bottom w:val="nil"/>
              <w:right w:val="nil"/>
            </w:tcBorders>
          </w:tcPr>
          <w:p w14:paraId="7B7B7C18" w14:textId="77777777" w:rsidR="00C31F9D" w:rsidRDefault="00C31F9D" w:rsidP="00E662BF">
            <w:pPr>
              <w:spacing w:after="0" w:line="259" w:lineRule="auto"/>
              <w:ind w:left="155" w:firstLine="0"/>
            </w:pPr>
          </w:p>
        </w:tc>
      </w:tr>
      <w:tr w:rsidR="00C31F9D" w14:paraId="609C78F3" w14:textId="4B54AF8F" w:rsidTr="00C31F9D">
        <w:trPr>
          <w:trHeight w:val="313"/>
        </w:trPr>
        <w:tc>
          <w:tcPr>
            <w:tcW w:w="2400" w:type="dxa"/>
            <w:tcBorders>
              <w:top w:val="nil"/>
              <w:left w:val="nil"/>
              <w:bottom w:val="nil"/>
              <w:right w:val="nil"/>
            </w:tcBorders>
          </w:tcPr>
          <w:p w14:paraId="288CC9A9" w14:textId="77777777" w:rsidR="00C31F9D" w:rsidRDefault="00C31F9D" w:rsidP="00E662BF">
            <w:pPr>
              <w:spacing w:after="0" w:line="259" w:lineRule="auto"/>
              <w:ind w:left="125" w:firstLine="0"/>
            </w:pPr>
            <w:r>
              <w:t xml:space="preserve">        Project Type  </w:t>
            </w:r>
            <w:proofErr w:type="gramStart"/>
            <w:r>
              <w:t xml:space="preserve">  :</w:t>
            </w:r>
            <w:proofErr w:type="gramEnd"/>
            <w:r>
              <w:t xml:space="preserve"> </w:t>
            </w:r>
          </w:p>
        </w:tc>
        <w:tc>
          <w:tcPr>
            <w:tcW w:w="4731" w:type="dxa"/>
            <w:tcBorders>
              <w:top w:val="nil"/>
              <w:left w:val="nil"/>
              <w:bottom w:val="nil"/>
              <w:right w:val="nil"/>
            </w:tcBorders>
          </w:tcPr>
          <w:p w14:paraId="3C213289" w14:textId="77777777" w:rsidR="00C31F9D" w:rsidRDefault="00C31F9D" w:rsidP="00E662BF">
            <w:pPr>
              <w:spacing w:after="0" w:line="259" w:lineRule="auto"/>
              <w:ind w:left="155" w:firstLine="0"/>
            </w:pPr>
            <w:r>
              <w:t xml:space="preserve">Development &amp; Support </w:t>
            </w:r>
          </w:p>
        </w:tc>
        <w:tc>
          <w:tcPr>
            <w:tcW w:w="3983" w:type="dxa"/>
            <w:tcBorders>
              <w:top w:val="nil"/>
              <w:left w:val="nil"/>
              <w:bottom w:val="nil"/>
              <w:right w:val="nil"/>
            </w:tcBorders>
          </w:tcPr>
          <w:p w14:paraId="0ADFF11F" w14:textId="77777777" w:rsidR="00C31F9D" w:rsidRDefault="00C31F9D" w:rsidP="00E662BF">
            <w:pPr>
              <w:spacing w:after="0" w:line="259" w:lineRule="auto"/>
              <w:ind w:left="155" w:firstLine="0"/>
            </w:pPr>
          </w:p>
        </w:tc>
      </w:tr>
      <w:tr w:rsidR="00C31F9D" w14:paraId="32A7D329" w14:textId="4C31E284" w:rsidTr="00C31F9D">
        <w:trPr>
          <w:trHeight w:val="298"/>
        </w:trPr>
        <w:tc>
          <w:tcPr>
            <w:tcW w:w="2400" w:type="dxa"/>
            <w:tcBorders>
              <w:top w:val="nil"/>
              <w:left w:val="nil"/>
              <w:bottom w:val="nil"/>
              <w:right w:val="nil"/>
            </w:tcBorders>
          </w:tcPr>
          <w:p w14:paraId="6DD8F18B" w14:textId="77777777" w:rsidR="00C31F9D" w:rsidRDefault="00C31F9D" w:rsidP="00E662BF">
            <w:pPr>
              <w:tabs>
                <w:tab w:val="center" w:pos="867"/>
                <w:tab w:val="center" w:pos="1441"/>
                <w:tab w:val="center" w:pos="2191"/>
              </w:tabs>
              <w:spacing w:after="0" w:line="259" w:lineRule="auto"/>
              <w:ind w:left="0" w:firstLine="0"/>
            </w:pPr>
            <w:r>
              <w:rPr>
                <w:rFonts w:ascii="Calibri" w:eastAsia="Calibri" w:hAnsi="Calibri" w:cs="Calibri"/>
                <w:sz w:val="22"/>
              </w:rPr>
              <w:tab/>
            </w:r>
            <w:r>
              <w:t xml:space="preserve">Role </w:t>
            </w:r>
            <w:r>
              <w:tab/>
              <w:t xml:space="preserve"> </w:t>
            </w:r>
            <w:r>
              <w:tab/>
              <w:t xml:space="preserve">:  </w:t>
            </w:r>
          </w:p>
        </w:tc>
        <w:tc>
          <w:tcPr>
            <w:tcW w:w="4731" w:type="dxa"/>
            <w:tcBorders>
              <w:top w:val="nil"/>
              <w:left w:val="nil"/>
              <w:bottom w:val="nil"/>
              <w:right w:val="nil"/>
            </w:tcBorders>
          </w:tcPr>
          <w:p w14:paraId="36B75795" w14:textId="77777777" w:rsidR="00C31F9D" w:rsidRDefault="00C31F9D" w:rsidP="00E662BF">
            <w:pPr>
              <w:spacing w:after="0" w:line="259" w:lineRule="auto"/>
              <w:ind w:left="155" w:firstLine="0"/>
            </w:pPr>
            <w:r>
              <w:t xml:space="preserve">SAP ABAP Consultant </w:t>
            </w:r>
          </w:p>
        </w:tc>
        <w:tc>
          <w:tcPr>
            <w:tcW w:w="3983" w:type="dxa"/>
            <w:tcBorders>
              <w:top w:val="nil"/>
              <w:left w:val="nil"/>
              <w:bottom w:val="nil"/>
              <w:right w:val="nil"/>
            </w:tcBorders>
          </w:tcPr>
          <w:p w14:paraId="30CBBAE5" w14:textId="77777777" w:rsidR="00C31F9D" w:rsidRDefault="00C31F9D" w:rsidP="00E662BF">
            <w:pPr>
              <w:spacing w:after="0" w:line="259" w:lineRule="auto"/>
              <w:ind w:left="155" w:firstLine="0"/>
            </w:pPr>
          </w:p>
        </w:tc>
      </w:tr>
      <w:tr w:rsidR="00C31F9D" w14:paraId="6D688418" w14:textId="12CDADF9" w:rsidTr="00C31F9D">
        <w:trPr>
          <w:trHeight w:val="298"/>
        </w:trPr>
        <w:tc>
          <w:tcPr>
            <w:tcW w:w="2400" w:type="dxa"/>
            <w:tcBorders>
              <w:top w:val="nil"/>
              <w:left w:val="nil"/>
              <w:bottom w:val="nil"/>
              <w:right w:val="nil"/>
            </w:tcBorders>
          </w:tcPr>
          <w:p w14:paraId="6B5C922D" w14:textId="77777777" w:rsidR="00C31F9D" w:rsidRDefault="00C31F9D" w:rsidP="00E662BF">
            <w:pPr>
              <w:tabs>
                <w:tab w:val="center" w:pos="1112"/>
                <w:tab w:val="center" w:pos="2191"/>
              </w:tabs>
              <w:spacing w:after="0" w:line="259" w:lineRule="auto"/>
              <w:ind w:left="0" w:firstLine="0"/>
            </w:pPr>
            <w:r>
              <w:rPr>
                <w:rFonts w:ascii="Calibri" w:eastAsia="Calibri" w:hAnsi="Calibri" w:cs="Calibri"/>
                <w:sz w:val="22"/>
              </w:rPr>
              <w:tab/>
            </w:r>
            <w:r>
              <w:t xml:space="preserve">Duration </w:t>
            </w:r>
            <w:r>
              <w:tab/>
              <w:t xml:space="preserve">:  </w:t>
            </w:r>
          </w:p>
        </w:tc>
        <w:tc>
          <w:tcPr>
            <w:tcW w:w="4731" w:type="dxa"/>
            <w:tcBorders>
              <w:top w:val="nil"/>
              <w:left w:val="nil"/>
              <w:bottom w:val="nil"/>
              <w:right w:val="nil"/>
            </w:tcBorders>
          </w:tcPr>
          <w:p w14:paraId="5960B0B9" w14:textId="35213F54" w:rsidR="00C31F9D" w:rsidRDefault="00C31F9D" w:rsidP="00E662BF">
            <w:pPr>
              <w:spacing w:after="0" w:line="259" w:lineRule="auto"/>
              <w:ind w:left="155" w:firstLine="0"/>
            </w:pPr>
            <w:r>
              <w:t xml:space="preserve"> 3 months</w:t>
            </w:r>
          </w:p>
        </w:tc>
        <w:tc>
          <w:tcPr>
            <w:tcW w:w="3983" w:type="dxa"/>
            <w:tcBorders>
              <w:top w:val="nil"/>
              <w:left w:val="nil"/>
              <w:bottom w:val="nil"/>
              <w:right w:val="nil"/>
            </w:tcBorders>
          </w:tcPr>
          <w:p w14:paraId="7797E792" w14:textId="77777777" w:rsidR="00C31F9D" w:rsidRDefault="00C31F9D" w:rsidP="00E662BF">
            <w:pPr>
              <w:spacing w:after="0" w:line="259" w:lineRule="auto"/>
              <w:ind w:left="155" w:firstLine="0"/>
            </w:pPr>
          </w:p>
        </w:tc>
      </w:tr>
      <w:tr w:rsidR="00C31F9D" w14:paraId="7B1F7F8B" w14:textId="199BBC22" w:rsidTr="00C31F9D">
        <w:trPr>
          <w:trHeight w:val="271"/>
        </w:trPr>
        <w:tc>
          <w:tcPr>
            <w:tcW w:w="2400" w:type="dxa"/>
            <w:tcBorders>
              <w:top w:val="nil"/>
              <w:left w:val="nil"/>
              <w:bottom w:val="nil"/>
              <w:right w:val="nil"/>
            </w:tcBorders>
          </w:tcPr>
          <w:p w14:paraId="5DA07338" w14:textId="77777777" w:rsidR="00C31F9D" w:rsidRDefault="00C31F9D" w:rsidP="00E662BF">
            <w:pPr>
              <w:spacing w:after="0" w:line="259" w:lineRule="auto"/>
              <w:ind w:left="630" w:firstLine="0"/>
            </w:pPr>
            <w:proofErr w:type="gramStart"/>
            <w:r>
              <w:t>Environment :</w:t>
            </w:r>
            <w:proofErr w:type="gramEnd"/>
            <w:r>
              <w:t xml:space="preserve">  </w:t>
            </w:r>
          </w:p>
        </w:tc>
        <w:tc>
          <w:tcPr>
            <w:tcW w:w="4731" w:type="dxa"/>
            <w:tcBorders>
              <w:top w:val="nil"/>
              <w:left w:val="nil"/>
              <w:bottom w:val="nil"/>
              <w:right w:val="nil"/>
            </w:tcBorders>
          </w:tcPr>
          <w:p w14:paraId="01D93373" w14:textId="04976B9E" w:rsidR="0094291C" w:rsidRDefault="00C31F9D" w:rsidP="0094291C">
            <w:pPr>
              <w:spacing w:after="0" w:line="259" w:lineRule="auto"/>
              <w:ind w:left="155" w:firstLine="0"/>
            </w:pPr>
            <w:r>
              <w:t>ECC 6.0</w:t>
            </w:r>
          </w:p>
          <w:p w14:paraId="60A98DAC" w14:textId="77777777" w:rsidR="00C31F9D" w:rsidRDefault="00C31F9D" w:rsidP="00EF41B2">
            <w:pPr>
              <w:spacing w:after="0" w:line="259" w:lineRule="auto"/>
              <w:ind w:left="0" w:firstLine="0"/>
            </w:pPr>
          </w:p>
          <w:p w14:paraId="63ACE6CF" w14:textId="77777777" w:rsidR="00C31F9D" w:rsidRDefault="00C31F9D" w:rsidP="00E662BF">
            <w:pPr>
              <w:spacing w:after="0" w:line="259" w:lineRule="auto"/>
              <w:ind w:left="0" w:firstLine="0"/>
            </w:pPr>
          </w:p>
        </w:tc>
        <w:tc>
          <w:tcPr>
            <w:tcW w:w="3983" w:type="dxa"/>
            <w:tcBorders>
              <w:top w:val="nil"/>
              <w:left w:val="nil"/>
              <w:bottom w:val="nil"/>
              <w:right w:val="nil"/>
            </w:tcBorders>
          </w:tcPr>
          <w:p w14:paraId="068D3401" w14:textId="77777777" w:rsidR="00C31F9D" w:rsidRDefault="00C31F9D" w:rsidP="00E662BF">
            <w:pPr>
              <w:spacing w:after="0" w:line="259" w:lineRule="auto"/>
              <w:ind w:left="155" w:firstLine="0"/>
            </w:pPr>
          </w:p>
        </w:tc>
      </w:tr>
    </w:tbl>
    <w:p w14:paraId="269FB096" w14:textId="602DED2A" w:rsidR="001B4DB9" w:rsidRDefault="001B4DB9" w:rsidP="00EF41B2">
      <w:pPr>
        <w:spacing w:after="0" w:line="265" w:lineRule="auto"/>
        <w:ind w:left="0" w:right="639" w:firstLine="0"/>
      </w:pPr>
    </w:p>
    <w:p w14:paraId="40083FA7" w14:textId="77777777" w:rsidR="0094291C" w:rsidRDefault="0094291C" w:rsidP="0094291C">
      <w:pPr>
        <w:spacing w:after="0" w:line="265" w:lineRule="auto"/>
        <w:ind w:left="65" w:right="639"/>
      </w:pPr>
      <w:r>
        <w:rPr>
          <w:b/>
        </w:rPr>
        <w:t xml:space="preserve">Roles &amp; Responsibilities: </w:t>
      </w:r>
    </w:p>
    <w:p w14:paraId="177EBD6E" w14:textId="77777777" w:rsidR="0094291C" w:rsidRDefault="0094291C" w:rsidP="0094291C">
      <w:pPr>
        <w:spacing w:after="22" w:line="259" w:lineRule="auto"/>
        <w:ind w:left="70" w:firstLine="0"/>
      </w:pPr>
      <w:r>
        <w:rPr>
          <w:b/>
        </w:rPr>
        <w:t xml:space="preserve"> </w:t>
      </w:r>
    </w:p>
    <w:p w14:paraId="7435F25C" w14:textId="77777777" w:rsidR="0094291C" w:rsidRDefault="0094291C" w:rsidP="0094291C">
      <w:pPr>
        <w:numPr>
          <w:ilvl w:val="0"/>
          <w:numId w:val="3"/>
        </w:numPr>
        <w:ind w:right="812" w:hanging="360"/>
      </w:pPr>
      <w:r>
        <w:t xml:space="preserve">Analyse the Functional Inputs. </w:t>
      </w:r>
    </w:p>
    <w:p w14:paraId="549FA59D" w14:textId="09A59231" w:rsidR="0094291C" w:rsidRDefault="0094291C" w:rsidP="0094291C">
      <w:pPr>
        <w:numPr>
          <w:ilvl w:val="0"/>
          <w:numId w:val="3"/>
        </w:numPr>
        <w:ind w:right="812" w:hanging="360"/>
      </w:pPr>
      <w:r>
        <w:t xml:space="preserve">Development of Technical specification documents. </w:t>
      </w:r>
    </w:p>
    <w:p w14:paraId="2FE62756" w14:textId="23030909" w:rsidR="0094291C" w:rsidRDefault="0094291C" w:rsidP="0094291C">
      <w:pPr>
        <w:numPr>
          <w:ilvl w:val="0"/>
          <w:numId w:val="3"/>
        </w:numPr>
        <w:ind w:right="812" w:hanging="360"/>
      </w:pPr>
      <w:r>
        <w:t>Perform Unit Testing</w:t>
      </w:r>
    </w:p>
    <w:p w14:paraId="0BA14AFC" w14:textId="77777777" w:rsidR="0094291C" w:rsidRDefault="0094291C" w:rsidP="0094291C">
      <w:pPr>
        <w:numPr>
          <w:ilvl w:val="0"/>
          <w:numId w:val="3"/>
        </w:numPr>
        <w:ind w:right="812" w:hanging="360"/>
      </w:pPr>
      <w:r>
        <w:t xml:space="preserve">Object development and review of the development requests assigned. </w:t>
      </w:r>
    </w:p>
    <w:p w14:paraId="45C65BF2" w14:textId="77777777" w:rsidR="0094291C" w:rsidRDefault="0094291C" w:rsidP="0094291C">
      <w:pPr>
        <w:numPr>
          <w:ilvl w:val="0"/>
          <w:numId w:val="3"/>
        </w:numPr>
        <w:ind w:right="812" w:hanging="360"/>
      </w:pPr>
      <w:r>
        <w:t xml:space="preserve">Interacting with functional team to resolve the issues in the given objects. </w:t>
      </w:r>
    </w:p>
    <w:p w14:paraId="65C227CE" w14:textId="23DDA8E8" w:rsidR="0094291C" w:rsidRDefault="0094291C" w:rsidP="0094291C">
      <w:pPr>
        <w:numPr>
          <w:ilvl w:val="0"/>
          <w:numId w:val="3"/>
        </w:numPr>
        <w:ind w:right="812" w:hanging="360"/>
      </w:pPr>
      <w:r>
        <w:t xml:space="preserve">Coding and creation of Unit Test </w:t>
      </w:r>
      <w:proofErr w:type="gramStart"/>
      <w:r>
        <w:t>Document  for</w:t>
      </w:r>
      <w:proofErr w:type="gramEnd"/>
      <w:r>
        <w:t xml:space="preserve"> the objects developed. </w:t>
      </w:r>
    </w:p>
    <w:p w14:paraId="512BE0A0" w14:textId="77777777" w:rsidR="0094291C" w:rsidRDefault="0094291C" w:rsidP="0094291C">
      <w:pPr>
        <w:numPr>
          <w:ilvl w:val="0"/>
          <w:numId w:val="3"/>
        </w:numPr>
        <w:ind w:right="812" w:hanging="360"/>
      </w:pPr>
      <w:r>
        <w:t xml:space="preserve">Ensuring a </w:t>
      </w:r>
      <w:proofErr w:type="gramStart"/>
      <w:r>
        <w:t>high quality</w:t>
      </w:r>
      <w:proofErr w:type="gramEnd"/>
      <w:r>
        <w:t xml:space="preserve"> solution for all the delivered objects to the client within the schedule. </w:t>
      </w:r>
    </w:p>
    <w:p w14:paraId="1B5535FD" w14:textId="77777777" w:rsidR="0094291C" w:rsidRDefault="0094291C" w:rsidP="0094291C">
      <w:pPr>
        <w:numPr>
          <w:ilvl w:val="0"/>
          <w:numId w:val="3"/>
        </w:numPr>
        <w:ind w:right="812" w:hanging="360"/>
      </w:pPr>
      <w:r>
        <w:t xml:space="preserve">Organizing technical sessions to share the knowledge possessed by individual developers </w:t>
      </w:r>
    </w:p>
    <w:p w14:paraId="2F04F8E9" w14:textId="142BE02D" w:rsidR="0094291C" w:rsidRDefault="0094291C" w:rsidP="0094291C">
      <w:pPr>
        <w:numPr>
          <w:ilvl w:val="0"/>
          <w:numId w:val="3"/>
        </w:numPr>
        <w:ind w:right="812" w:hanging="360"/>
      </w:pPr>
      <w:r>
        <w:t>Work involves development, testing and documentation of Reports (classical, interactive, ALV), Function Modules (Normal and RFC</w:t>
      </w:r>
      <w:proofErr w:type="gramStart"/>
      <w:r>
        <w:t>) ,</w:t>
      </w:r>
      <w:proofErr w:type="gramEnd"/>
      <w:r>
        <w:t xml:space="preserve"> Interfaces ,</w:t>
      </w:r>
      <w:r w:rsidR="00031985">
        <w:t>Custom</w:t>
      </w:r>
      <w:r>
        <w:t xml:space="preserve"> Classes.</w:t>
      </w:r>
    </w:p>
    <w:p w14:paraId="7DC83D5A" w14:textId="77777777" w:rsidR="00EF41B2" w:rsidRPr="00EF41B2" w:rsidRDefault="00EF41B2" w:rsidP="00EF41B2">
      <w:pPr>
        <w:spacing w:after="0" w:line="265" w:lineRule="auto"/>
        <w:ind w:left="0" w:right="639" w:firstLine="0"/>
      </w:pPr>
    </w:p>
    <w:p w14:paraId="4D68CDBB" w14:textId="77777777" w:rsidR="006A2DCA" w:rsidRDefault="00563C00" w:rsidP="00A72FC2">
      <w:pPr>
        <w:spacing w:after="0" w:line="265" w:lineRule="auto"/>
        <w:ind w:left="65" w:right="639"/>
        <w:rPr>
          <w:b/>
        </w:rPr>
      </w:pPr>
      <w:r>
        <w:t xml:space="preserve"> </w:t>
      </w:r>
      <w:r w:rsidR="00A72FC2">
        <w:rPr>
          <w:b/>
        </w:rPr>
        <w:t xml:space="preserve">                                                </w:t>
      </w:r>
    </w:p>
    <w:p w14:paraId="221BC87C" w14:textId="77777777" w:rsidR="006A2DCA" w:rsidRDefault="006A2DCA" w:rsidP="00A72FC2">
      <w:pPr>
        <w:spacing w:after="0" w:line="265" w:lineRule="auto"/>
        <w:ind w:left="65" w:right="639"/>
        <w:rPr>
          <w:b/>
        </w:rPr>
      </w:pPr>
    </w:p>
    <w:p w14:paraId="2082E9DE" w14:textId="7243C83B" w:rsidR="006A2DCA" w:rsidRDefault="006A2DCA" w:rsidP="00A72FC2">
      <w:pPr>
        <w:spacing w:after="0" w:line="265" w:lineRule="auto"/>
        <w:ind w:left="65" w:right="639"/>
        <w:rPr>
          <w:b/>
        </w:rPr>
      </w:pPr>
    </w:p>
    <w:p w14:paraId="2D656DE1" w14:textId="273520B0" w:rsidR="00031985" w:rsidRDefault="00031985" w:rsidP="00A72FC2">
      <w:pPr>
        <w:spacing w:after="0" w:line="265" w:lineRule="auto"/>
        <w:ind w:left="65" w:right="639"/>
        <w:rPr>
          <w:b/>
        </w:rPr>
      </w:pPr>
    </w:p>
    <w:p w14:paraId="3C33D282" w14:textId="2B1FA583" w:rsidR="00031985" w:rsidRDefault="00031985" w:rsidP="00A72FC2">
      <w:pPr>
        <w:spacing w:after="0" w:line="265" w:lineRule="auto"/>
        <w:ind w:left="65" w:right="639"/>
        <w:rPr>
          <w:b/>
        </w:rPr>
      </w:pPr>
    </w:p>
    <w:p w14:paraId="781D55B9" w14:textId="4C315C23" w:rsidR="00031985" w:rsidRDefault="00031985" w:rsidP="00A72FC2">
      <w:pPr>
        <w:spacing w:after="0" w:line="265" w:lineRule="auto"/>
        <w:ind w:left="65" w:right="639"/>
        <w:rPr>
          <w:b/>
        </w:rPr>
      </w:pPr>
    </w:p>
    <w:p w14:paraId="1CA87AF7" w14:textId="77777777" w:rsidR="00031985" w:rsidRDefault="00031985" w:rsidP="00A72FC2">
      <w:pPr>
        <w:spacing w:after="0" w:line="265" w:lineRule="auto"/>
        <w:ind w:left="65" w:right="639"/>
        <w:rPr>
          <w:b/>
        </w:rPr>
      </w:pPr>
    </w:p>
    <w:p w14:paraId="64B69071" w14:textId="4AD03C2E" w:rsidR="00031985" w:rsidRDefault="00031985" w:rsidP="00A72FC2">
      <w:pPr>
        <w:spacing w:after="0" w:line="265" w:lineRule="auto"/>
        <w:ind w:left="65" w:right="639"/>
        <w:rPr>
          <w:b/>
        </w:rPr>
      </w:pPr>
    </w:p>
    <w:p w14:paraId="31A19797" w14:textId="77777777" w:rsidR="00031985" w:rsidRDefault="00031985" w:rsidP="00A72FC2">
      <w:pPr>
        <w:spacing w:after="0" w:line="265" w:lineRule="auto"/>
        <w:ind w:left="65" w:right="639"/>
        <w:rPr>
          <w:b/>
        </w:rPr>
      </w:pPr>
    </w:p>
    <w:p w14:paraId="656856FB" w14:textId="2E26C9F6" w:rsidR="00A72FC2" w:rsidRDefault="006A2DCA" w:rsidP="00A72FC2">
      <w:pPr>
        <w:spacing w:after="0" w:line="265" w:lineRule="auto"/>
        <w:ind w:left="65" w:right="639"/>
      </w:pPr>
      <w:r>
        <w:rPr>
          <w:b/>
        </w:rPr>
        <w:t xml:space="preserve">                                             </w:t>
      </w:r>
      <w:r w:rsidR="00A72FC2">
        <w:rPr>
          <w:b/>
        </w:rPr>
        <w:t xml:space="preserve">      Academic Qualifications </w:t>
      </w:r>
    </w:p>
    <w:p w14:paraId="6EDDBBC3" w14:textId="77777777" w:rsidR="00A72FC2" w:rsidRDefault="00A72FC2" w:rsidP="00A72FC2">
      <w:pPr>
        <w:spacing w:after="0" w:line="259" w:lineRule="auto"/>
        <w:ind w:left="289" w:firstLine="0"/>
      </w:pPr>
      <w:r>
        <w:rPr>
          <w:rFonts w:ascii="Calibri" w:eastAsia="Calibri" w:hAnsi="Calibri" w:cs="Calibri"/>
          <w:noProof/>
          <w:sz w:val="22"/>
        </w:rPr>
        <mc:AlternateContent>
          <mc:Choice Requires="wpg">
            <w:drawing>
              <wp:inline distT="0" distB="0" distL="0" distR="0" wp14:anchorId="0EB2923A" wp14:editId="73A06780">
                <wp:extent cx="5972175" cy="57150"/>
                <wp:effectExtent l="0" t="0" r="0" b="0"/>
                <wp:docPr id="9378" name="Group 9378"/>
                <wp:cNvGraphicFramePr/>
                <a:graphic xmlns:a="http://schemas.openxmlformats.org/drawingml/2006/main">
                  <a:graphicData uri="http://schemas.microsoft.com/office/word/2010/wordprocessingGroup">
                    <wpg:wgp>
                      <wpg:cNvGrpSpPr/>
                      <wpg:grpSpPr>
                        <a:xfrm>
                          <a:off x="0" y="0"/>
                          <a:ext cx="5972175" cy="57150"/>
                          <a:chOff x="0" y="0"/>
                          <a:chExt cx="5972175" cy="57150"/>
                        </a:xfrm>
                      </wpg:grpSpPr>
                      <pic:pic xmlns:pic="http://schemas.openxmlformats.org/drawingml/2006/picture">
                        <pic:nvPicPr>
                          <pic:cNvPr id="9699" name="Picture 9699"/>
                          <pic:cNvPicPr/>
                        </pic:nvPicPr>
                        <pic:blipFill>
                          <a:blip r:embed="rId13"/>
                          <a:stretch>
                            <a:fillRect/>
                          </a:stretch>
                        </pic:blipFill>
                        <pic:spPr>
                          <a:xfrm>
                            <a:off x="-6603" y="-4189"/>
                            <a:ext cx="5980177" cy="60960"/>
                          </a:xfrm>
                          <a:prstGeom prst="rect">
                            <a:avLst/>
                          </a:prstGeom>
                        </pic:spPr>
                      </pic:pic>
                    </wpg:wgp>
                  </a:graphicData>
                </a:graphic>
              </wp:inline>
            </w:drawing>
          </mc:Choice>
          <mc:Fallback>
            <w:pict>
              <v:group w14:anchorId="0C9CF38D" id="Group 9378" o:spid="_x0000_s1026" style="width:470.25pt;height:4.5pt;mso-position-horizontal-relative:char;mso-position-vertical-relative:line" coordsize="59721,5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">
                <v:shape id="Picture 9699" o:spid="_x0000_s1027" type="#_x0000_t75" style="position:absolute;left:-66;top:-41;width:59801;height: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">
                  <v:imagedata r:id="rId24" o:title=""/>
                </v:shape>
                <w10:anchorlock/>
              </v:group>
            </w:pict>
          </mc:Fallback>
        </mc:AlternateContent>
      </w:r>
    </w:p>
    <w:p w14:paraId="4B792D36" w14:textId="77777777" w:rsidR="00A72FC2" w:rsidRDefault="00A72FC2" w:rsidP="00A72FC2">
      <w:pPr>
        <w:spacing w:after="0" w:line="259" w:lineRule="auto"/>
        <w:ind w:left="70" w:right="1421" w:firstLine="0"/>
      </w:pPr>
      <w:r>
        <w:rPr>
          <w:b/>
        </w:rPr>
        <w:t xml:space="preserve"> </w:t>
      </w:r>
    </w:p>
    <w:tbl>
      <w:tblPr>
        <w:tblStyle w:val="TableGrid"/>
        <w:tblW w:w="7655" w:type="dxa"/>
        <w:tblInd w:w="704" w:type="dxa"/>
        <w:tblCellMar>
          <w:top w:w="51" w:type="dxa"/>
          <w:left w:w="125" w:type="dxa"/>
          <w:right w:w="72" w:type="dxa"/>
        </w:tblCellMar>
        <w:tblLook w:val="04A0" w:firstRow="1" w:lastRow="0" w:firstColumn="1" w:lastColumn="0" w:noHBand="0" w:noVBand="1"/>
      </w:tblPr>
      <w:tblGrid>
        <w:gridCol w:w="1701"/>
        <w:gridCol w:w="1573"/>
        <w:gridCol w:w="971"/>
        <w:gridCol w:w="1721"/>
        <w:gridCol w:w="1689"/>
      </w:tblGrid>
      <w:tr w:rsidR="00A72FC2" w14:paraId="28A6C321" w14:textId="77777777" w:rsidTr="00767898">
        <w:trPr>
          <w:trHeight w:val="865"/>
        </w:trPr>
        <w:tc>
          <w:tcPr>
            <w:tcW w:w="1701" w:type="dxa"/>
            <w:tcBorders>
              <w:top w:val="single" w:sz="4" w:space="0" w:color="000000"/>
              <w:left w:val="single" w:sz="4" w:space="0" w:color="000000"/>
              <w:bottom w:val="single" w:sz="4" w:space="0" w:color="000000"/>
              <w:right w:val="single" w:sz="4" w:space="0" w:color="000000"/>
            </w:tcBorders>
          </w:tcPr>
          <w:p w14:paraId="02C856C0" w14:textId="77777777" w:rsidR="00A72FC2" w:rsidRDefault="00A72FC2" w:rsidP="00767898">
            <w:pPr>
              <w:spacing w:after="0" w:line="259" w:lineRule="auto"/>
              <w:ind w:left="60" w:firstLine="0"/>
            </w:pPr>
            <w:r>
              <w:rPr>
                <w:b/>
              </w:rPr>
              <w:t xml:space="preserve">Year of  </w:t>
            </w:r>
          </w:p>
          <w:p w14:paraId="5AB4A6F7" w14:textId="77777777" w:rsidR="00A72FC2" w:rsidRDefault="00A72FC2" w:rsidP="00767898">
            <w:pPr>
              <w:spacing w:after="0" w:line="259" w:lineRule="auto"/>
              <w:ind w:left="386" w:hanging="371"/>
            </w:pPr>
            <w:r>
              <w:rPr>
                <w:b/>
              </w:rPr>
              <w:t xml:space="preserve">Studying </w:t>
            </w:r>
          </w:p>
        </w:tc>
        <w:tc>
          <w:tcPr>
            <w:tcW w:w="1573" w:type="dxa"/>
            <w:tcBorders>
              <w:top w:val="single" w:sz="4" w:space="0" w:color="000000"/>
              <w:left w:val="single" w:sz="4" w:space="0" w:color="000000"/>
              <w:bottom w:val="single" w:sz="4" w:space="0" w:color="000000"/>
              <w:right w:val="single" w:sz="4" w:space="0" w:color="000000"/>
            </w:tcBorders>
            <w:vAlign w:val="center"/>
          </w:tcPr>
          <w:p w14:paraId="5F7639CE" w14:textId="77777777" w:rsidR="00A72FC2" w:rsidRDefault="00A72FC2" w:rsidP="00767898">
            <w:pPr>
              <w:spacing w:after="0" w:line="259" w:lineRule="auto"/>
              <w:ind w:left="0" w:firstLine="0"/>
              <w:jc w:val="center"/>
            </w:pPr>
            <w:r>
              <w:rPr>
                <w:b/>
              </w:rPr>
              <w:t xml:space="preserve">Course of study </w:t>
            </w:r>
          </w:p>
        </w:tc>
        <w:tc>
          <w:tcPr>
            <w:tcW w:w="971" w:type="dxa"/>
            <w:tcBorders>
              <w:top w:val="single" w:sz="4" w:space="0" w:color="000000"/>
              <w:left w:val="single" w:sz="4" w:space="0" w:color="000000"/>
              <w:bottom w:val="single" w:sz="4" w:space="0" w:color="000000"/>
              <w:right w:val="single" w:sz="4" w:space="0" w:color="000000"/>
            </w:tcBorders>
            <w:vAlign w:val="center"/>
          </w:tcPr>
          <w:p w14:paraId="55949024" w14:textId="77777777" w:rsidR="00A72FC2" w:rsidRDefault="00A72FC2" w:rsidP="00767898">
            <w:pPr>
              <w:spacing w:after="0" w:line="259" w:lineRule="auto"/>
              <w:ind w:left="0" w:firstLine="0"/>
              <w:jc w:val="center"/>
            </w:pPr>
            <w:r>
              <w:rPr>
                <w:b/>
              </w:rPr>
              <w:t xml:space="preserve">Stream </w:t>
            </w:r>
          </w:p>
        </w:tc>
        <w:tc>
          <w:tcPr>
            <w:tcW w:w="1721" w:type="dxa"/>
            <w:tcBorders>
              <w:top w:val="single" w:sz="4" w:space="0" w:color="000000"/>
              <w:left w:val="single" w:sz="4" w:space="0" w:color="000000"/>
              <w:bottom w:val="single" w:sz="4" w:space="0" w:color="000000"/>
              <w:right w:val="single" w:sz="4" w:space="0" w:color="000000"/>
            </w:tcBorders>
            <w:vAlign w:val="center"/>
          </w:tcPr>
          <w:p w14:paraId="3F6A9C08" w14:textId="77777777" w:rsidR="00A72FC2" w:rsidRDefault="00A72FC2" w:rsidP="00767898">
            <w:pPr>
              <w:spacing w:after="0" w:line="259" w:lineRule="auto"/>
              <w:ind w:left="0" w:right="53" w:firstLine="0"/>
              <w:jc w:val="center"/>
            </w:pPr>
            <w:r>
              <w:rPr>
                <w:b/>
              </w:rPr>
              <w:t xml:space="preserve">Institution </w:t>
            </w:r>
          </w:p>
        </w:tc>
        <w:tc>
          <w:tcPr>
            <w:tcW w:w="1689" w:type="dxa"/>
            <w:tcBorders>
              <w:top w:val="single" w:sz="4" w:space="0" w:color="000000"/>
              <w:left w:val="single" w:sz="4" w:space="0" w:color="000000"/>
              <w:bottom w:val="single" w:sz="4" w:space="0" w:color="000000"/>
              <w:right w:val="single" w:sz="4" w:space="0" w:color="000000"/>
            </w:tcBorders>
          </w:tcPr>
          <w:p w14:paraId="77F0A868" w14:textId="77777777" w:rsidR="00A72FC2" w:rsidRDefault="00A72FC2" w:rsidP="00767898">
            <w:pPr>
              <w:spacing w:after="0" w:line="259" w:lineRule="auto"/>
              <w:ind w:left="5" w:firstLine="0"/>
            </w:pPr>
            <w:r>
              <w:rPr>
                <w:b/>
              </w:rPr>
              <w:t>University</w:t>
            </w:r>
          </w:p>
          <w:p w14:paraId="6679A540" w14:textId="77777777" w:rsidR="00A72FC2" w:rsidRDefault="00A72FC2" w:rsidP="00767898">
            <w:pPr>
              <w:spacing w:after="0" w:line="259" w:lineRule="auto"/>
              <w:ind w:left="0" w:right="48" w:firstLine="0"/>
              <w:jc w:val="center"/>
            </w:pPr>
            <w:r>
              <w:rPr>
                <w:b/>
              </w:rPr>
              <w:t xml:space="preserve">/ </w:t>
            </w:r>
          </w:p>
          <w:p w14:paraId="63C571AC" w14:textId="77777777" w:rsidR="00A72FC2" w:rsidRDefault="00A72FC2" w:rsidP="00767898">
            <w:pPr>
              <w:spacing w:after="0" w:line="259" w:lineRule="auto"/>
              <w:ind w:left="0" w:right="53" w:firstLine="0"/>
              <w:jc w:val="center"/>
            </w:pPr>
            <w:r>
              <w:rPr>
                <w:b/>
              </w:rPr>
              <w:t xml:space="preserve">Board </w:t>
            </w:r>
          </w:p>
        </w:tc>
      </w:tr>
      <w:tr w:rsidR="00A72FC2" w14:paraId="29558840" w14:textId="77777777" w:rsidTr="00767898">
        <w:trPr>
          <w:trHeight w:val="1505"/>
        </w:trPr>
        <w:tc>
          <w:tcPr>
            <w:tcW w:w="1701" w:type="dxa"/>
            <w:tcBorders>
              <w:top w:val="single" w:sz="4" w:space="0" w:color="000000"/>
              <w:left w:val="single" w:sz="4" w:space="0" w:color="000000"/>
              <w:bottom w:val="single" w:sz="4" w:space="0" w:color="000000"/>
              <w:right w:val="single" w:sz="4" w:space="0" w:color="000000"/>
            </w:tcBorders>
            <w:vAlign w:val="center"/>
          </w:tcPr>
          <w:p w14:paraId="20989531" w14:textId="77777777" w:rsidR="00A72FC2" w:rsidRDefault="00A72FC2" w:rsidP="00767898">
            <w:pPr>
              <w:spacing w:after="0" w:line="259" w:lineRule="auto"/>
              <w:ind w:left="0" w:right="3" w:firstLine="0"/>
              <w:jc w:val="center"/>
            </w:pPr>
            <w:r>
              <w:t xml:space="preserve"> </w:t>
            </w:r>
          </w:p>
          <w:p w14:paraId="18A0483A" w14:textId="77777777" w:rsidR="00A72FC2" w:rsidRDefault="00A72FC2" w:rsidP="00767898">
            <w:pPr>
              <w:spacing w:after="0" w:line="259" w:lineRule="auto"/>
              <w:ind w:left="0" w:firstLine="0"/>
            </w:pPr>
            <w:r>
              <w:t xml:space="preserve">   2013-2018 </w:t>
            </w:r>
          </w:p>
        </w:tc>
        <w:tc>
          <w:tcPr>
            <w:tcW w:w="1573" w:type="dxa"/>
            <w:tcBorders>
              <w:top w:val="single" w:sz="4" w:space="0" w:color="000000"/>
              <w:left w:val="single" w:sz="4" w:space="0" w:color="000000"/>
              <w:bottom w:val="single" w:sz="4" w:space="0" w:color="000000"/>
              <w:right w:val="single" w:sz="4" w:space="0" w:color="000000"/>
            </w:tcBorders>
            <w:vAlign w:val="center"/>
          </w:tcPr>
          <w:p w14:paraId="57FFA13A" w14:textId="77777777" w:rsidR="00A72FC2" w:rsidRDefault="00A72FC2" w:rsidP="00767898">
            <w:pPr>
              <w:spacing w:after="0" w:line="259" w:lineRule="auto"/>
              <w:ind w:left="2" w:firstLine="0"/>
              <w:jc w:val="center"/>
            </w:pPr>
            <w:r>
              <w:t xml:space="preserve"> </w:t>
            </w:r>
          </w:p>
          <w:p w14:paraId="04D904D7" w14:textId="77777777" w:rsidR="00A72FC2" w:rsidRDefault="00A72FC2" w:rsidP="00767898">
            <w:pPr>
              <w:spacing w:after="0" w:line="259" w:lineRule="auto"/>
              <w:ind w:left="0" w:right="57" w:firstLine="0"/>
              <w:jc w:val="center"/>
            </w:pPr>
            <w:r>
              <w:t xml:space="preserve">B.E </w:t>
            </w:r>
          </w:p>
        </w:tc>
        <w:tc>
          <w:tcPr>
            <w:tcW w:w="971" w:type="dxa"/>
            <w:tcBorders>
              <w:top w:val="single" w:sz="4" w:space="0" w:color="000000"/>
              <w:left w:val="single" w:sz="4" w:space="0" w:color="000000"/>
              <w:bottom w:val="single" w:sz="4" w:space="0" w:color="000000"/>
              <w:right w:val="single" w:sz="4" w:space="0" w:color="000000"/>
            </w:tcBorders>
            <w:vAlign w:val="center"/>
          </w:tcPr>
          <w:p w14:paraId="149B6C9F" w14:textId="77777777" w:rsidR="00A72FC2" w:rsidRDefault="00A72FC2" w:rsidP="00767898">
            <w:pPr>
              <w:spacing w:after="0" w:line="259" w:lineRule="auto"/>
              <w:ind w:left="12" w:firstLine="0"/>
              <w:jc w:val="center"/>
            </w:pPr>
            <w:r>
              <w:t xml:space="preserve"> </w:t>
            </w:r>
          </w:p>
          <w:p w14:paraId="29A2D24D" w14:textId="77777777" w:rsidR="00A72FC2" w:rsidRDefault="00A72FC2" w:rsidP="00767898">
            <w:pPr>
              <w:spacing w:after="0" w:line="259" w:lineRule="auto"/>
              <w:ind w:left="110" w:firstLine="0"/>
            </w:pPr>
            <w:r>
              <w:t xml:space="preserve">CSE </w:t>
            </w:r>
          </w:p>
        </w:tc>
        <w:tc>
          <w:tcPr>
            <w:tcW w:w="1721" w:type="dxa"/>
            <w:tcBorders>
              <w:top w:val="single" w:sz="4" w:space="0" w:color="000000"/>
              <w:left w:val="single" w:sz="4" w:space="0" w:color="000000"/>
              <w:bottom w:val="single" w:sz="4" w:space="0" w:color="000000"/>
              <w:right w:val="single" w:sz="4" w:space="0" w:color="000000"/>
            </w:tcBorders>
          </w:tcPr>
          <w:p w14:paraId="666A92D6" w14:textId="77777777" w:rsidR="00A72FC2" w:rsidRDefault="00A72FC2" w:rsidP="00767898">
            <w:pPr>
              <w:spacing w:after="2" w:line="237" w:lineRule="auto"/>
              <w:ind w:left="0" w:firstLine="0"/>
              <w:jc w:val="center"/>
            </w:pPr>
            <w:r>
              <w:t xml:space="preserve">Methodist college of engineering and </w:t>
            </w:r>
          </w:p>
          <w:p w14:paraId="219004CB" w14:textId="77777777" w:rsidR="00A72FC2" w:rsidRDefault="00A72FC2" w:rsidP="00767898">
            <w:pPr>
              <w:spacing w:after="0" w:line="259" w:lineRule="auto"/>
              <w:ind w:left="0" w:right="55" w:firstLine="0"/>
              <w:jc w:val="center"/>
            </w:pPr>
            <w:r>
              <w:t xml:space="preserve">technology, </w:t>
            </w:r>
          </w:p>
          <w:p w14:paraId="2D14AC8D" w14:textId="77777777" w:rsidR="00A72FC2" w:rsidRDefault="00A72FC2" w:rsidP="00767898">
            <w:pPr>
              <w:spacing w:after="0" w:line="259" w:lineRule="auto"/>
              <w:ind w:left="0" w:right="53" w:firstLine="0"/>
              <w:jc w:val="center"/>
            </w:pPr>
            <w:r>
              <w:t xml:space="preserve">Hyderabad </w:t>
            </w:r>
          </w:p>
        </w:tc>
        <w:tc>
          <w:tcPr>
            <w:tcW w:w="1689" w:type="dxa"/>
            <w:tcBorders>
              <w:top w:val="single" w:sz="4" w:space="0" w:color="000000"/>
              <w:left w:val="single" w:sz="4" w:space="0" w:color="000000"/>
              <w:bottom w:val="single" w:sz="4" w:space="0" w:color="000000"/>
              <w:right w:val="single" w:sz="4" w:space="0" w:color="000000"/>
            </w:tcBorders>
            <w:vAlign w:val="center"/>
          </w:tcPr>
          <w:p w14:paraId="0D2C57AC" w14:textId="77777777" w:rsidR="00A72FC2" w:rsidRDefault="00A72FC2" w:rsidP="00767898">
            <w:pPr>
              <w:spacing w:after="0" w:line="259" w:lineRule="auto"/>
              <w:ind w:left="110" w:firstLine="0"/>
            </w:pPr>
            <w:r>
              <w:t xml:space="preserve">Osmania </w:t>
            </w:r>
          </w:p>
          <w:p w14:paraId="792C08AB" w14:textId="77777777" w:rsidR="00A72FC2" w:rsidRDefault="00A72FC2" w:rsidP="00767898">
            <w:pPr>
              <w:spacing w:after="0" w:line="259" w:lineRule="auto"/>
              <w:ind w:left="20" w:firstLine="0"/>
            </w:pPr>
            <w:r>
              <w:t xml:space="preserve">University </w:t>
            </w:r>
          </w:p>
        </w:tc>
      </w:tr>
      <w:tr w:rsidR="00A72FC2" w14:paraId="613BB5BB" w14:textId="77777777" w:rsidTr="00767898">
        <w:trPr>
          <w:trHeight w:val="1200"/>
        </w:trPr>
        <w:tc>
          <w:tcPr>
            <w:tcW w:w="1701" w:type="dxa"/>
            <w:tcBorders>
              <w:top w:val="single" w:sz="4" w:space="0" w:color="000000"/>
              <w:left w:val="single" w:sz="4" w:space="0" w:color="000000"/>
              <w:bottom w:val="single" w:sz="4" w:space="0" w:color="000000"/>
              <w:right w:val="single" w:sz="4" w:space="0" w:color="000000"/>
            </w:tcBorders>
            <w:vAlign w:val="center"/>
          </w:tcPr>
          <w:p w14:paraId="5158CA1A" w14:textId="77777777" w:rsidR="00A72FC2" w:rsidRDefault="00A72FC2" w:rsidP="00767898">
            <w:pPr>
              <w:spacing w:after="0" w:line="259" w:lineRule="auto"/>
              <w:ind w:left="0" w:right="3" w:firstLine="0"/>
              <w:jc w:val="center"/>
            </w:pPr>
            <w:r>
              <w:t xml:space="preserve"> </w:t>
            </w:r>
          </w:p>
          <w:p w14:paraId="564E32E4" w14:textId="77777777" w:rsidR="00A72FC2" w:rsidRDefault="00A72FC2" w:rsidP="00767898">
            <w:pPr>
              <w:spacing w:after="0" w:line="259" w:lineRule="auto"/>
              <w:ind w:left="215" w:hanging="40"/>
            </w:pPr>
            <w:r>
              <w:t xml:space="preserve">2011-2013 </w:t>
            </w:r>
          </w:p>
        </w:tc>
        <w:tc>
          <w:tcPr>
            <w:tcW w:w="1573" w:type="dxa"/>
            <w:tcBorders>
              <w:top w:val="single" w:sz="4" w:space="0" w:color="000000"/>
              <w:left w:val="single" w:sz="4" w:space="0" w:color="000000"/>
              <w:bottom w:val="single" w:sz="4" w:space="0" w:color="000000"/>
              <w:right w:val="single" w:sz="4" w:space="0" w:color="000000"/>
            </w:tcBorders>
            <w:vAlign w:val="center"/>
          </w:tcPr>
          <w:p w14:paraId="110340CE" w14:textId="77777777" w:rsidR="00A72FC2" w:rsidRDefault="00A72FC2" w:rsidP="00767898">
            <w:pPr>
              <w:spacing w:after="0" w:line="259" w:lineRule="auto"/>
              <w:ind w:left="2" w:firstLine="0"/>
              <w:jc w:val="center"/>
            </w:pPr>
            <w:r>
              <w:t xml:space="preserve"> </w:t>
            </w:r>
          </w:p>
          <w:p w14:paraId="44D9C87F" w14:textId="66C7BC98" w:rsidR="00A72FC2" w:rsidRDefault="00A72FC2" w:rsidP="00992819">
            <w:pPr>
              <w:spacing w:after="0" w:line="259" w:lineRule="auto"/>
              <w:ind w:left="0" w:firstLine="0"/>
              <w:jc w:val="center"/>
            </w:pPr>
            <w:r>
              <w:t>Intermedi</w:t>
            </w:r>
            <w:r w:rsidR="00992819">
              <w:t xml:space="preserve">ate     </w:t>
            </w:r>
          </w:p>
        </w:tc>
        <w:tc>
          <w:tcPr>
            <w:tcW w:w="971" w:type="dxa"/>
            <w:tcBorders>
              <w:top w:val="single" w:sz="4" w:space="0" w:color="000000"/>
              <w:left w:val="single" w:sz="4" w:space="0" w:color="000000"/>
              <w:bottom w:val="single" w:sz="4" w:space="0" w:color="000000"/>
              <w:right w:val="single" w:sz="4" w:space="0" w:color="000000"/>
            </w:tcBorders>
            <w:vAlign w:val="center"/>
          </w:tcPr>
          <w:p w14:paraId="71ED89AC" w14:textId="77777777" w:rsidR="00A72FC2" w:rsidRDefault="00A72FC2" w:rsidP="00767898">
            <w:pPr>
              <w:spacing w:after="0" w:line="259" w:lineRule="auto"/>
              <w:ind w:left="12" w:firstLine="0"/>
              <w:jc w:val="center"/>
            </w:pPr>
            <w:r>
              <w:t xml:space="preserve"> </w:t>
            </w:r>
          </w:p>
          <w:p w14:paraId="40C78E02" w14:textId="77777777" w:rsidR="00A72FC2" w:rsidRDefault="00A72FC2" w:rsidP="00767898">
            <w:pPr>
              <w:spacing w:after="0" w:line="259" w:lineRule="auto"/>
              <w:ind w:left="65" w:firstLine="0"/>
            </w:pPr>
            <w:r>
              <w:t xml:space="preserve">MPC </w:t>
            </w:r>
          </w:p>
        </w:tc>
        <w:tc>
          <w:tcPr>
            <w:tcW w:w="1721" w:type="dxa"/>
            <w:tcBorders>
              <w:top w:val="single" w:sz="4" w:space="0" w:color="000000"/>
              <w:left w:val="single" w:sz="4" w:space="0" w:color="000000"/>
              <w:bottom w:val="single" w:sz="4" w:space="0" w:color="000000"/>
              <w:right w:val="single" w:sz="4" w:space="0" w:color="000000"/>
            </w:tcBorders>
            <w:vAlign w:val="center"/>
          </w:tcPr>
          <w:p w14:paraId="429FCCC0" w14:textId="77777777" w:rsidR="00A72FC2" w:rsidRDefault="00A72FC2" w:rsidP="00767898">
            <w:pPr>
              <w:spacing w:after="0" w:line="259" w:lineRule="auto"/>
              <w:ind w:left="0" w:right="50" w:firstLine="0"/>
              <w:jc w:val="center"/>
            </w:pPr>
            <w:r>
              <w:t xml:space="preserve">Ms Junior  </w:t>
            </w:r>
          </w:p>
          <w:p w14:paraId="077EBC6B" w14:textId="77777777" w:rsidR="00A72FC2" w:rsidRDefault="00A72FC2" w:rsidP="00767898">
            <w:pPr>
              <w:spacing w:after="0" w:line="259" w:lineRule="auto"/>
              <w:ind w:left="0" w:right="48" w:firstLine="0"/>
              <w:jc w:val="center"/>
            </w:pPr>
            <w:r>
              <w:t xml:space="preserve">College, </w:t>
            </w:r>
          </w:p>
          <w:p w14:paraId="240F001B" w14:textId="77777777" w:rsidR="00A72FC2" w:rsidRDefault="00A72FC2" w:rsidP="00767898">
            <w:pPr>
              <w:spacing w:after="0" w:line="259" w:lineRule="auto"/>
              <w:ind w:left="0" w:right="53" w:firstLine="0"/>
              <w:jc w:val="center"/>
            </w:pPr>
            <w:r>
              <w:t xml:space="preserve">Hyderabad </w:t>
            </w:r>
          </w:p>
        </w:tc>
        <w:tc>
          <w:tcPr>
            <w:tcW w:w="1689" w:type="dxa"/>
            <w:tcBorders>
              <w:top w:val="single" w:sz="4" w:space="0" w:color="000000"/>
              <w:left w:val="single" w:sz="4" w:space="0" w:color="000000"/>
              <w:bottom w:val="single" w:sz="4" w:space="0" w:color="000000"/>
              <w:right w:val="single" w:sz="4" w:space="0" w:color="000000"/>
            </w:tcBorders>
          </w:tcPr>
          <w:p w14:paraId="6E83DE3A" w14:textId="77777777" w:rsidR="00A72FC2" w:rsidRDefault="00A72FC2" w:rsidP="00767898">
            <w:pPr>
              <w:spacing w:after="0" w:line="259" w:lineRule="auto"/>
              <w:ind w:left="0" w:right="54" w:firstLine="0"/>
              <w:jc w:val="center"/>
            </w:pPr>
            <w:r>
              <w:t xml:space="preserve">Board of </w:t>
            </w:r>
          </w:p>
          <w:p w14:paraId="53F14FC7" w14:textId="77777777" w:rsidR="00A72FC2" w:rsidRDefault="00A72FC2" w:rsidP="00767898">
            <w:pPr>
              <w:spacing w:after="0" w:line="259" w:lineRule="auto"/>
              <w:ind w:left="0" w:firstLine="0"/>
            </w:pPr>
            <w:r>
              <w:t>Intermedia</w:t>
            </w:r>
          </w:p>
          <w:p w14:paraId="6B8E771B" w14:textId="77777777" w:rsidR="00A72FC2" w:rsidRDefault="00A72FC2" w:rsidP="00767898">
            <w:pPr>
              <w:spacing w:after="0" w:line="259" w:lineRule="auto"/>
              <w:ind w:left="0" w:right="54" w:firstLine="0"/>
              <w:jc w:val="center"/>
            </w:pPr>
            <w:r>
              <w:t xml:space="preserve"> </w:t>
            </w:r>
          </w:p>
          <w:p w14:paraId="537C43A3" w14:textId="77777777" w:rsidR="00A72FC2" w:rsidRDefault="00A72FC2" w:rsidP="00767898">
            <w:pPr>
              <w:spacing w:after="0" w:line="259" w:lineRule="auto"/>
              <w:ind w:left="40" w:firstLine="0"/>
            </w:pPr>
            <w:r>
              <w:t xml:space="preserve">Education </w:t>
            </w:r>
          </w:p>
        </w:tc>
      </w:tr>
      <w:tr w:rsidR="00A72FC2" w14:paraId="72934A96" w14:textId="77777777" w:rsidTr="00767898">
        <w:trPr>
          <w:trHeight w:val="1501"/>
        </w:trPr>
        <w:tc>
          <w:tcPr>
            <w:tcW w:w="1701" w:type="dxa"/>
            <w:tcBorders>
              <w:top w:val="single" w:sz="4" w:space="0" w:color="000000"/>
              <w:left w:val="single" w:sz="4" w:space="0" w:color="000000"/>
              <w:bottom w:val="single" w:sz="4" w:space="0" w:color="000000"/>
              <w:right w:val="single" w:sz="4" w:space="0" w:color="000000"/>
            </w:tcBorders>
            <w:vAlign w:val="center"/>
          </w:tcPr>
          <w:p w14:paraId="4AB7A7E4" w14:textId="77777777" w:rsidR="00A72FC2" w:rsidRDefault="00A72FC2" w:rsidP="00767898">
            <w:pPr>
              <w:spacing w:after="0" w:line="259" w:lineRule="auto"/>
              <w:ind w:left="0" w:right="3" w:firstLine="0"/>
              <w:jc w:val="center"/>
            </w:pPr>
            <w:r>
              <w:t xml:space="preserve"> </w:t>
            </w:r>
          </w:p>
          <w:p w14:paraId="02B0B152" w14:textId="77777777" w:rsidR="00A72FC2" w:rsidRDefault="00A72FC2" w:rsidP="00767898">
            <w:pPr>
              <w:spacing w:after="0" w:line="259" w:lineRule="auto"/>
              <w:ind w:left="215" w:hanging="40"/>
            </w:pPr>
            <w:r>
              <w:t xml:space="preserve">2009-2010 </w:t>
            </w:r>
          </w:p>
        </w:tc>
        <w:tc>
          <w:tcPr>
            <w:tcW w:w="1573" w:type="dxa"/>
            <w:tcBorders>
              <w:top w:val="single" w:sz="4" w:space="0" w:color="000000"/>
              <w:left w:val="single" w:sz="4" w:space="0" w:color="000000"/>
              <w:bottom w:val="single" w:sz="4" w:space="0" w:color="000000"/>
              <w:right w:val="single" w:sz="4" w:space="0" w:color="000000"/>
            </w:tcBorders>
            <w:vAlign w:val="center"/>
          </w:tcPr>
          <w:p w14:paraId="4F8F41F2" w14:textId="77777777" w:rsidR="00A72FC2" w:rsidRDefault="00A72FC2" w:rsidP="00767898">
            <w:pPr>
              <w:spacing w:after="0" w:line="259" w:lineRule="auto"/>
              <w:ind w:left="2" w:firstLine="0"/>
              <w:jc w:val="center"/>
            </w:pPr>
            <w:r>
              <w:t xml:space="preserve"> </w:t>
            </w:r>
          </w:p>
          <w:p w14:paraId="45E1D2BC" w14:textId="77777777" w:rsidR="00A72FC2" w:rsidRDefault="00A72FC2" w:rsidP="00767898">
            <w:pPr>
              <w:spacing w:after="0" w:line="259" w:lineRule="auto"/>
              <w:ind w:left="0" w:right="59" w:firstLine="0"/>
              <w:jc w:val="center"/>
            </w:pPr>
            <w:r>
              <w:t xml:space="preserve">S.S.C </w:t>
            </w:r>
          </w:p>
        </w:tc>
        <w:tc>
          <w:tcPr>
            <w:tcW w:w="971" w:type="dxa"/>
            <w:tcBorders>
              <w:top w:val="single" w:sz="4" w:space="0" w:color="000000"/>
              <w:left w:val="single" w:sz="4" w:space="0" w:color="000000"/>
              <w:bottom w:val="single" w:sz="4" w:space="0" w:color="000000"/>
              <w:right w:val="single" w:sz="4" w:space="0" w:color="000000"/>
            </w:tcBorders>
            <w:vAlign w:val="center"/>
          </w:tcPr>
          <w:p w14:paraId="035E3D68" w14:textId="77777777" w:rsidR="00A72FC2" w:rsidRDefault="00A72FC2" w:rsidP="00767898">
            <w:pPr>
              <w:spacing w:after="0" w:line="259" w:lineRule="auto"/>
              <w:ind w:left="12" w:firstLine="0"/>
              <w:jc w:val="center"/>
            </w:pPr>
            <w:r>
              <w:t xml:space="preserve"> </w:t>
            </w:r>
          </w:p>
          <w:p w14:paraId="516680B8" w14:textId="77777777" w:rsidR="00A72FC2" w:rsidRDefault="00A72FC2" w:rsidP="00767898">
            <w:pPr>
              <w:spacing w:after="0" w:line="259" w:lineRule="auto"/>
              <w:ind w:left="0" w:right="49" w:firstLine="0"/>
              <w:jc w:val="center"/>
            </w:pPr>
            <w:r>
              <w:t xml:space="preserve">___ </w:t>
            </w:r>
          </w:p>
        </w:tc>
        <w:tc>
          <w:tcPr>
            <w:tcW w:w="1721" w:type="dxa"/>
            <w:tcBorders>
              <w:top w:val="single" w:sz="4" w:space="0" w:color="000000"/>
              <w:left w:val="single" w:sz="4" w:space="0" w:color="000000"/>
              <w:bottom w:val="single" w:sz="4" w:space="0" w:color="000000"/>
              <w:right w:val="single" w:sz="4" w:space="0" w:color="000000"/>
            </w:tcBorders>
          </w:tcPr>
          <w:p w14:paraId="6464E6B0" w14:textId="77777777" w:rsidR="00A72FC2" w:rsidRDefault="00A72FC2" w:rsidP="00767898">
            <w:pPr>
              <w:spacing w:after="0" w:line="259" w:lineRule="auto"/>
              <w:ind w:left="0" w:right="55" w:firstLine="0"/>
              <w:jc w:val="center"/>
            </w:pPr>
            <w:r>
              <w:t xml:space="preserve">International </w:t>
            </w:r>
          </w:p>
          <w:p w14:paraId="0DF2D198" w14:textId="77777777" w:rsidR="00A72FC2" w:rsidRDefault="00A72FC2" w:rsidP="00767898">
            <w:pPr>
              <w:spacing w:after="0" w:line="239" w:lineRule="auto"/>
              <w:ind w:left="0" w:firstLine="0"/>
              <w:jc w:val="center"/>
            </w:pPr>
            <w:r>
              <w:t xml:space="preserve">Indian School Jeddah, </w:t>
            </w:r>
          </w:p>
          <w:p w14:paraId="375F7E06" w14:textId="77777777" w:rsidR="00A72FC2" w:rsidRDefault="00A72FC2" w:rsidP="00767898">
            <w:pPr>
              <w:spacing w:after="0" w:line="259" w:lineRule="auto"/>
              <w:ind w:left="0" w:right="58" w:firstLine="0"/>
              <w:jc w:val="center"/>
            </w:pPr>
            <w:r>
              <w:t xml:space="preserve">Jeddah, </w:t>
            </w:r>
          </w:p>
          <w:p w14:paraId="657282CB" w14:textId="77777777" w:rsidR="00A72FC2" w:rsidRDefault="00A72FC2" w:rsidP="00767898">
            <w:pPr>
              <w:spacing w:after="0" w:line="259" w:lineRule="auto"/>
              <w:ind w:left="0" w:right="55" w:firstLine="0"/>
              <w:jc w:val="center"/>
            </w:pPr>
            <w:r>
              <w:t xml:space="preserve">Saudi Arabia. </w:t>
            </w:r>
          </w:p>
        </w:tc>
        <w:tc>
          <w:tcPr>
            <w:tcW w:w="1689" w:type="dxa"/>
            <w:tcBorders>
              <w:top w:val="single" w:sz="4" w:space="0" w:color="000000"/>
              <w:left w:val="single" w:sz="4" w:space="0" w:color="000000"/>
              <w:bottom w:val="single" w:sz="4" w:space="0" w:color="000000"/>
              <w:right w:val="single" w:sz="4" w:space="0" w:color="000000"/>
            </w:tcBorders>
            <w:vAlign w:val="center"/>
          </w:tcPr>
          <w:p w14:paraId="7510A50C" w14:textId="77777777" w:rsidR="00A72FC2" w:rsidRDefault="00A72FC2" w:rsidP="00767898">
            <w:pPr>
              <w:spacing w:after="0" w:line="259" w:lineRule="auto"/>
              <w:ind w:left="0" w:right="50" w:firstLine="0"/>
              <w:jc w:val="center"/>
            </w:pPr>
            <w:r>
              <w:t xml:space="preserve">Central </w:t>
            </w:r>
          </w:p>
          <w:p w14:paraId="1A98AE81" w14:textId="77777777" w:rsidR="00A72FC2" w:rsidRDefault="00A72FC2" w:rsidP="00767898">
            <w:pPr>
              <w:spacing w:after="0" w:line="259" w:lineRule="auto"/>
              <w:ind w:left="0" w:right="54" w:firstLine="0"/>
              <w:jc w:val="center"/>
            </w:pPr>
            <w:r>
              <w:t xml:space="preserve">Board of </w:t>
            </w:r>
          </w:p>
          <w:p w14:paraId="6E6B4920" w14:textId="77777777" w:rsidR="00A72FC2" w:rsidRDefault="00A72FC2" w:rsidP="00767898">
            <w:pPr>
              <w:spacing w:after="0" w:line="259" w:lineRule="auto"/>
              <w:ind w:left="30" w:firstLine="0"/>
            </w:pPr>
            <w:r>
              <w:t xml:space="preserve">Secondary </w:t>
            </w:r>
          </w:p>
          <w:p w14:paraId="24E14EA8" w14:textId="77777777" w:rsidR="00A72FC2" w:rsidRDefault="00A72FC2" w:rsidP="00767898">
            <w:pPr>
              <w:spacing w:after="0" w:line="259" w:lineRule="auto"/>
              <w:ind w:left="40" w:firstLine="0"/>
            </w:pPr>
            <w:r>
              <w:t xml:space="preserve">Education </w:t>
            </w:r>
          </w:p>
        </w:tc>
      </w:tr>
    </w:tbl>
    <w:p w14:paraId="17A1483E" w14:textId="77777777" w:rsidR="00A72FC2" w:rsidRDefault="00A72FC2" w:rsidP="00A72FC2">
      <w:pPr>
        <w:spacing w:after="21" w:line="259" w:lineRule="auto"/>
        <w:ind w:left="70" w:firstLine="0"/>
      </w:pPr>
      <w:r>
        <w:t xml:space="preserve"> </w:t>
      </w:r>
    </w:p>
    <w:p w14:paraId="5746423B" w14:textId="215D2DCB" w:rsidR="001B4DB9" w:rsidRDefault="001B4DB9">
      <w:pPr>
        <w:spacing w:after="0" w:line="259" w:lineRule="auto"/>
        <w:ind w:left="70" w:firstLine="0"/>
      </w:pPr>
    </w:p>
    <w:p w14:paraId="7B6857E7" w14:textId="6406CEC1" w:rsidR="00CC177B" w:rsidRPr="00A72FC2" w:rsidRDefault="00CC177B" w:rsidP="00A72FC2">
      <w:pPr>
        <w:spacing w:after="0" w:line="259" w:lineRule="auto"/>
        <w:ind w:left="70" w:firstLine="0"/>
      </w:pPr>
    </w:p>
    <w:p w14:paraId="5C6BBC15" w14:textId="471744FE" w:rsidR="00CC177B" w:rsidRDefault="00CC177B" w:rsidP="00315D5E">
      <w:pPr>
        <w:spacing w:after="0" w:line="265" w:lineRule="auto"/>
        <w:ind w:left="0" w:right="639" w:firstLine="0"/>
      </w:pPr>
    </w:p>
    <w:p w14:paraId="3052F370" w14:textId="77777777" w:rsidR="00CC177B" w:rsidRDefault="00CC177B">
      <w:pPr>
        <w:spacing w:after="0" w:line="265" w:lineRule="auto"/>
        <w:ind w:left="65" w:right="639"/>
      </w:pPr>
    </w:p>
    <w:p w14:paraId="57A40267" w14:textId="6E080046" w:rsidR="001B4DB9" w:rsidRDefault="00563C00">
      <w:pPr>
        <w:spacing w:after="0" w:line="265" w:lineRule="auto"/>
        <w:ind w:left="65" w:right="639"/>
      </w:pPr>
      <w:r>
        <w:t xml:space="preserve">                                 </w:t>
      </w:r>
      <w:r w:rsidR="00A72FC2">
        <w:t xml:space="preserve">                            </w:t>
      </w:r>
      <w:r>
        <w:t xml:space="preserve">   </w:t>
      </w:r>
      <w:r>
        <w:rPr>
          <w:b/>
        </w:rPr>
        <w:t xml:space="preserve">Personal Details </w:t>
      </w:r>
    </w:p>
    <w:p w14:paraId="49FD098D" w14:textId="77777777" w:rsidR="001B4DB9" w:rsidRDefault="00563C00">
      <w:pPr>
        <w:spacing w:after="0" w:line="259" w:lineRule="auto"/>
        <w:ind w:left="68" w:firstLine="0"/>
      </w:pPr>
      <w:r>
        <w:rPr>
          <w:rFonts w:ascii="Calibri" w:eastAsia="Calibri" w:hAnsi="Calibri" w:cs="Calibri"/>
          <w:noProof/>
          <w:sz w:val="22"/>
        </w:rPr>
        <mc:AlternateContent>
          <mc:Choice Requires="wpg">
            <w:drawing>
              <wp:inline distT="0" distB="0" distL="0" distR="0" wp14:anchorId="78FFADDF" wp14:editId="03BE2D4A">
                <wp:extent cx="5972175" cy="57150"/>
                <wp:effectExtent l="0" t="0" r="0" b="0"/>
                <wp:docPr id="9379" name="Group 9379"/>
                <wp:cNvGraphicFramePr/>
                <a:graphic xmlns:a="http://schemas.openxmlformats.org/drawingml/2006/main">
                  <a:graphicData uri="http://schemas.microsoft.com/office/word/2010/wordprocessingGroup">
                    <wpg:wgp>
                      <wpg:cNvGrpSpPr/>
                      <wpg:grpSpPr>
                        <a:xfrm>
                          <a:off x="0" y="0"/>
                          <a:ext cx="5972175" cy="57150"/>
                          <a:chOff x="0" y="0"/>
                          <a:chExt cx="5972175" cy="57150"/>
                        </a:xfrm>
                      </wpg:grpSpPr>
                      <pic:pic xmlns:pic="http://schemas.openxmlformats.org/drawingml/2006/picture">
                        <pic:nvPicPr>
                          <pic:cNvPr id="9700" name="Picture 9700"/>
                          <pic:cNvPicPr/>
                        </pic:nvPicPr>
                        <pic:blipFill>
                          <a:blip r:embed="rId19"/>
                          <a:stretch>
                            <a:fillRect/>
                          </a:stretch>
                        </pic:blipFill>
                        <pic:spPr>
                          <a:xfrm>
                            <a:off x="-4063" y="-4825"/>
                            <a:ext cx="5980176" cy="60960"/>
                          </a:xfrm>
                          <a:prstGeom prst="rect">
                            <a:avLst/>
                          </a:prstGeom>
                        </pic:spPr>
                      </pic:pic>
                    </wpg:wgp>
                  </a:graphicData>
                </a:graphic>
              </wp:inline>
            </w:drawing>
          </mc:Choice>
          <mc:Fallback xmlns:a="http://schemas.openxmlformats.org/drawingml/2006/main">
            <w:pict>
              <v:group id="Group 9379" style="width:470.25pt;height:4.5pt;mso-position-horizontal-relative:char;mso-position-vertical-relative:line" coordsize="59721,571">
                <v:shape id="Picture 9700" style="position:absolute;width:59801;height:609;left:-40;top:-48;" filled="f">
                  <v:imagedata r:id="rId20"/>
                </v:shape>
              </v:group>
            </w:pict>
          </mc:Fallback>
        </mc:AlternateContent>
      </w:r>
    </w:p>
    <w:p w14:paraId="0B6441CA" w14:textId="77777777" w:rsidR="001B4DB9" w:rsidRDefault="00563C00">
      <w:pPr>
        <w:spacing w:after="77" w:line="259" w:lineRule="auto"/>
        <w:ind w:left="70" w:firstLine="0"/>
      </w:pPr>
      <w:r>
        <w:t xml:space="preserve">                                                                         </w:t>
      </w:r>
    </w:p>
    <w:p w14:paraId="203C9483" w14:textId="44E29601" w:rsidR="001B4DB9" w:rsidRPr="00992819" w:rsidRDefault="00A72FC2">
      <w:pPr>
        <w:spacing w:after="0" w:line="259" w:lineRule="auto"/>
        <w:ind w:left="55" w:right="163" w:firstLine="0"/>
      </w:pPr>
      <w:r w:rsidRPr="00992819">
        <w:rPr>
          <w:rFonts w:eastAsia="Times New Roman" w:cs="Times New Roman"/>
          <w:b/>
          <w:szCs w:val="24"/>
        </w:rPr>
        <w:t>Name</w:t>
      </w:r>
      <w:r w:rsidR="00563C00" w:rsidRPr="00992819">
        <w:rPr>
          <w:rFonts w:eastAsia="Times New Roman" w:cs="Times New Roman"/>
          <w:b/>
        </w:rPr>
        <w:t xml:space="preserve">: </w:t>
      </w:r>
      <w:r w:rsidR="00563C00" w:rsidRPr="00992819">
        <w:rPr>
          <w:rFonts w:eastAsia="Times New Roman" w:cs="Times New Roman"/>
        </w:rPr>
        <w:t xml:space="preserve">Syed Safwan Hashmi </w:t>
      </w:r>
    </w:p>
    <w:p w14:paraId="4F1A2CEC" w14:textId="1E49C634" w:rsidR="001B4DB9" w:rsidRPr="00992819" w:rsidRDefault="00563C00">
      <w:pPr>
        <w:spacing w:after="0" w:line="259" w:lineRule="auto"/>
        <w:ind w:left="70" w:firstLine="0"/>
      </w:pPr>
      <w:r w:rsidRPr="00992819">
        <w:rPr>
          <w:rFonts w:eastAsia="Calibri" w:cs="Calibri"/>
          <w:b/>
          <w:szCs w:val="24"/>
        </w:rPr>
        <w:t>Father’s Nam</w:t>
      </w:r>
      <w:r w:rsidR="00992819" w:rsidRPr="00992819">
        <w:rPr>
          <w:rFonts w:eastAsia="Calibri" w:cs="Calibri"/>
          <w:b/>
          <w:szCs w:val="24"/>
        </w:rPr>
        <w:t>e</w:t>
      </w:r>
      <w:r w:rsidRPr="00992819">
        <w:rPr>
          <w:rFonts w:eastAsia="Calibri" w:cs="Calibri"/>
          <w:sz w:val="28"/>
        </w:rPr>
        <w:t xml:space="preserve">: </w:t>
      </w:r>
      <w:r w:rsidRPr="00992819">
        <w:rPr>
          <w:rFonts w:eastAsia="Calibri" w:cs="Calibri"/>
        </w:rPr>
        <w:t xml:space="preserve">Syed Waheed Ul Hassan Hashmi </w:t>
      </w:r>
    </w:p>
    <w:p w14:paraId="3A3A3094" w14:textId="77777777" w:rsidR="001B4DB9" w:rsidRPr="00992819" w:rsidRDefault="00563C00">
      <w:pPr>
        <w:spacing w:after="3" w:line="259" w:lineRule="auto"/>
        <w:ind w:left="65"/>
      </w:pPr>
      <w:r w:rsidRPr="00992819">
        <w:rPr>
          <w:rFonts w:eastAsia="Verdana" w:cs="Verdana"/>
          <w:b/>
        </w:rPr>
        <w:t xml:space="preserve">Date Of </w:t>
      </w:r>
      <w:proofErr w:type="gramStart"/>
      <w:r w:rsidRPr="00992819">
        <w:rPr>
          <w:rFonts w:eastAsia="Verdana" w:cs="Verdana"/>
          <w:b/>
        </w:rPr>
        <w:t xml:space="preserve">Birth </w:t>
      </w:r>
      <w:r w:rsidRPr="00992819">
        <w:rPr>
          <w:rFonts w:eastAsia="Verdana" w:cs="Verdana"/>
        </w:rPr>
        <w:t>:</w:t>
      </w:r>
      <w:proofErr w:type="gramEnd"/>
      <w:r w:rsidRPr="00992819">
        <w:rPr>
          <w:rFonts w:eastAsia="Verdana" w:cs="Verdana"/>
        </w:rPr>
        <w:t xml:space="preserve"> 25</w:t>
      </w:r>
      <w:r w:rsidRPr="00992819">
        <w:rPr>
          <w:rFonts w:eastAsia="Verdana" w:cs="Verdana"/>
          <w:vertAlign w:val="superscript"/>
        </w:rPr>
        <w:t>th</w:t>
      </w:r>
      <w:r w:rsidRPr="00992819">
        <w:rPr>
          <w:rFonts w:eastAsia="Verdana" w:cs="Verdana"/>
        </w:rPr>
        <w:t xml:space="preserve"> July 1995. </w:t>
      </w:r>
    </w:p>
    <w:p w14:paraId="6566653F" w14:textId="3110EEE7" w:rsidR="001B4DB9" w:rsidRPr="00992819" w:rsidRDefault="00992819">
      <w:pPr>
        <w:tabs>
          <w:tab w:val="center" w:pos="1884"/>
        </w:tabs>
        <w:spacing w:after="3" w:line="259" w:lineRule="auto"/>
        <w:ind w:left="0" w:firstLine="0"/>
      </w:pPr>
      <w:r>
        <w:rPr>
          <w:rFonts w:eastAsia="Verdana" w:cs="Verdana"/>
          <w:b/>
        </w:rPr>
        <w:t xml:space="preserve"> </w:t>
      </w:r>
      <w:r w:rsidR="00563C00" w:rsidRPr="00992819">
        <w:rPr>
          <w:rFonts w:eastAsia="Verdana" w:cs="Verdana"/>
          <w:b/>
        </w:rPr>
        <w:t>Gender</w:t>
      </w:r>
      <w:r w:rsidR="00563C00" w:rsidRPr="00992819">
        <w:rPr>
          <w:rFonts w:eastAsia="Verdana" w:cs="Verdana"/>
        </w:rPr>
        <w:t xml:space="preserve"> </w:t>
      </w:r>
      <w:r w:rsidR="00563C00" w:rsidRPr="00992819">
        <w:rPr>
          <w:rFonts w:eastAsia="Verdana" w:cs="Verdana"/>
        </w:rPr>
        <w:tab/>
        <w:t xml:space="preserve">: Male </w:t>
      </w:r>
    </w:p>
    <w:p w14:paraId="244706AB" w14:textId="77777777" w:rsidR="001B4DB9" w:rsidRPr="00992819" w:rsidRDefault="00563C00">
      <w:pPr>
        <w:spacing w:after="3" w:line="259" w:lineRule="auto"/>
        <w:ind w:left="65"/>
      </w:pPr>
      <w:r w:rsidRPr="00992819">
        <w:rPr>
          <w:rFonts w:eastAsia="Verdana" w:cs="Verdana"/>
          <w:b/>
        </w:rPr>
        <w:t>Martial Status</w:t>
      </w:r>
      <w:r w:rsidRPr="00992819">
        <w:rPr>
          <w:rFonts w:eastAsia="Verdana" w:cs="Verdana"/>
        </w:rPr>
        <w:t xml:space="preserve">: Single </w:t>
      </w:r>
    </w:p>
    <w:p w14:paraId="53D78D5C" w14:textId="661574FA" w:rsidR="001B4DB9" w:rsidRPr="00992819" w:rsidRDefault="00992819">
      <w:pPr>
        <w:tabs>
          <w:tab w:val="center" w:pos="2712"/>
        </w:tabs>
        <w:spacing w:after="3" w:line="259" w:lineRule="auto"/>
        <w:ind w:left="0" w:firstLine="0"/>
      </w:pPr>
      <w:r>
        <w:rPr>
          <w:rFonts w:eastAsia="Verdana" w:cs="Verdana"/>
          <w:b/>
        </w:rPr>
        <w:t xml:space="preserve"> </w:t>
      </w:r>
      <w:r w:rsidR="00563C00" w:rsidRPr="00992819">
        <w:rPr>
          <w:rFonts w:eastAsia="Verdana" w:cs="Verdana"/>
          <w:b/>
        </w:rPr>
        <w:t>Nationality</w:t>
      </w:r>
      <w:r>
        <w:rPr>
          <w:rFonts w:eastAsia="Verdana" w:cs="Verdana"/>
        </w:rPr>
        <w:t xml:space="preserve">  </w:t>
      </w:r>
      <w:proofErr w:type="gramStart"/>
      <w:r>
        <w:rPr>
          <w:rFonts w:eastAsia="Verdana" w:cs="Verdana"/>
        </w:rPr>
        <w:t xml:space="preserve">  </w:t>
      </w:r>
      <w:r w:rsidR="00563C00" w:rsidRPr="00992819">
        <w:rPr>
          <w:rFonts w:eastAsia="Verdana" w:cs="Verdana"/>
        </w:rPr>
        <w:t>:</w:t>
      </w:r>
      <w:proofErr w:type="gramEnd"/>
      <w:r w:rsidR="00563C00" w:rsidRPr="00992819">
        <w:rPr>
          <w:rFonts w:eastAsia="Verdana" w:cs="Verdana"/>
        </w:rPr>
        <w:t xml:space="preserve"> Indian</w:t>
      </w:r>
      <w:r w:rsidR="00563C00" w:rsidRPr="00992819">
        <w:rPr>
          <w:rFonts w:eastAsia="Verdana" w:cs="Verdana"/>
          <w:color w:val="191919"/>
        </w:rPr>
        <w:t xml:space="preserve"> </w:t>
      </w:r>
    </w:p>
    <w:p w14:paraId="0F56E7F4" w14:textId="77777777" w:rsidR="001B4DB9" w:rsidRPr="00992819" w:rsidRDefault="00563C00">
      <w:pPr>
        <w:spacing w:after="0" w:line="259" w:lineRule="auto"/>
        <w:ind w:left="70" w:firstLine="0"/>
      </w:pPr>
      <w:r w:rsidRPr="00992819">
        <w:rPr>
          <w:rFonts w:eastAsia="Verdana" w:cs="Verdana"/>
          <w:b/>
        </w:rPr>
        <w:t xml:space="preserve">Languages </w:t>
      </w:r>
      <w:proofErr w:type="gramStart"/>
      <w:r w:rsidRPr="00992819">
        <w:rPr>
          <w:rFonts w:eastAsia="Verdana" w:cs="Verdana"/>
          <w:b/>
        </w:rPr>
        <w:t xml:space="preserve">Known </w:t>
      </w:r>
      <w:r w:rsidRPr="00992819">
        <w:rPr>
          <w:rFonts w:eastAsia="Verdana" w:cs="Verdana"/>
        </w:rPr>
        <w:t>:</w:t>
      </w:r>
      <w:proofErr w:type="gramEnd"/>
      <w:r w:rsidRPr="00992819">
        <w:rPr>
          <w:rFonts w:eastAsia="Verdana" w:cs="Verdana"/>
        </w:rPr>
        <w:t xml:space="preserve"> English, Arabic, Hindi. </w:t>
      </w:r>
    </w:p>
    <w:p w14:paraId="140D33D7" w14:textId="4E15A330" w:rsidR="001B4DB9" w:rsidRPr="00992819" w:rsidRDefault="00563C00">
      <w:pPr>
        <w:spacing w:after="3" w:line="259" w:lineRule="auto"/>
        <w:ind w:left="65"/>
      </w:pPr>
      <w:r w:rsidRPr="00992819">
        <w:rPr>
          <w:rFonts w:eastAsia="Verdana" w:cs="Verdana"/>
          <w:b/>
        </w:rPr>
        <w:t xml:space="preserve">Iqama </w:t>
      </w:r>
      <w:proofErr w:type="gramStart"/>
      <w:r w:rsidRPr="00992819">
        <w:rPr>
          <w:rFonts w:eastAsia="Verdana" w:cs="Verdana"/>
          <w:b/>
        </w:rPr>
        <w:t>Status</w:t>
      </w:r>
      <w:r w:rsidRPr="00992819">
        <w:rPr>
          <w:rFonts w:eastAsia="Verdana" w:cs="Verdana"/>
        </w:rPr>
        <w:t xml:space="preserve"> :</w:t>
      </w:r>
      <w:proofErr w:type="gramEnd"/>
      <w:r w:rsidRPr="00992819">
        <w:rPr>
          <w:rFonts w:eastAsia="Verdana" w:cs="Verdana"/>
        </w:rPr>
        <w:t xml:space="preserve"> Valid</w:t>
      </w:r>
      <w:r w:rsidR="004820E4" w:rsidRPr="00992819">
        <w:rPr>
          <w:rFonts w:eastAsia="Verdana" w:cs="Verdana"/>
        </w:rPr>
        <w:t>(Transferable).</w:t>
      </w:r>
      <w:r w:rsidRPr="00992819">
        <w:rPr>
          <w:rFonts w:eastAsia="Verdana" w:cs="Verdana"/>
        </w:rPr>
        <w:t xml:space="preserve">  </w:t>
      </w:r>
    </w:p>
    <w:p w14:paraId="598A7B6C" w14:textId="77777777" w:rsidR="001B4DB9" w:rsidRDefault="00563C00">
      <w:pPr>
        <w:spacing w:after="0" w:line="259" w:lineRule="auto"/>
        <w:ind w:left="70" w:firstLine="0"/>
      </w:pPr>
      <w:r>
        <w:rPr>
          <w:rFonts w:ascii="Verdana" w:eastAsia="Verdana" w:hAnsi="Verdana" w:cs="Verdana"/>
        </w:rPr>
        <w:t xml:space="preserve"> </w:t>
      </w:r>
    </w:p>
    <w:p w14:paraId="30ADC08B" w14:textId="77777777" w:rsidR="001B4DB9" w:rsidRDefault="00563C00">
      <w:pPr>
        <w:spacing w:after="0" w:line="259" w:lineRule="auto"/>
        <w:ind w:left="70" w:firstLine="0"/>
      </w:pPr>
      <w:r>
        <w:t xml:space="preserve"> </w:t>
      </w:r>
    </w:p>
    <w:sectPr w:rsidR="001B4DB9">
      <w:headerReference w:type="even" r:id="rId25"/>
      <w:headerReference w:type="default" r:id="rId26"/>
      <w:footerReference w:type="even" r:id="rId27"/>
      <w:footerReference w:type="default" r:id="rId28"/>
      <w:headerReference w:type="first" r:id="rId29"/>
      <w:footerReference w:type="first" r:id="rId30"/>
      <w:pgSz w:w="11910" w:h="16835"/>
      <w:pgMar w:top="911" w:right="0" w:bottom="983" w:left="796"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67B0D" w14:textId="77777777" w:rsidR="006F2B21" w:rsidRDefault="006F2B21">
      <w:pPr>
        <w:spacing w:after="0" w:line="240" w:lineRule="auto"/>
      </w:pPr>
      <w:r>
        <w:separator/>
      </w:r>
    </w:p>
  </w:endnote>
  <w:endnote w:type="continuationSeparator" w:id="0">
    <w:p w14:paraId="743A406F" w14:textId="77777777" w:rsidR="006F2B21" w:rsidRDefault="006F2B21">
      <w:pPr>
        <w:spacing w:after="0" w:line="240" w:lineRule="auto"/>
      </w:pPr>
      <w:r>
        <w:continuationSeparator/>
      </w:r>
    </w:p>
  </w:endnote>
  <w:endnote w:type="continuationNotice" w:id="1">
    <w:p w14:paraId="5E65E15B" w14:textId="77777777" w:rsidR="006F2B21" w:rsidRDefault="006F2B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4288A" w14:textId="77777777" w:rsidR="001B4DB9" w:rsidRDefault="00563C00">
    <w:pPr>
      <w:spacing w:after="0" w:line="259" w:lineRule="auto"/>
      <w:ind w:left="-796" w:right="475"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01D6215" wp14:editId="124893B4">
              <wp:simplePos x="0" y="0"/>
              <wp:positionH relativeFrom="page">
                <wp:posOffset>304800</wp:posOffset>
              </wp:positionH>
              <wp:positionV relativeFrom="page">
                <wp:posOffset>10321925</wp:posOffset>
              </wp:positionV>
              <wp:extent cx="6956425" cy="66675"/>
              <wp:effectExtent l="0" t="0" r="0" b="0"/>
              <wp:wrapSquare wrapText="bothSides"/>
              <wp:docPr id="9817" name="Group 9817"/>
              <wp:cNvGraphicFramePr/>
              <a:graphic xmlns:a="http://schemas.openxmlformats.org/drawingml/2006/main">
                <a:graphicData uri="http://schemas.microsoft.com/office/word/2010/wordprocessingGroup">
                  <wpg:wgp>
                    <wpg:cNvGrpSpPr/>
                    <wpg:grpSpPr>
                      <a:xfrm>
                        <a:off x="0" y="0"/>
                        <a:ext cx="6956425" cy="66675"/>
                        <a:chOff x="0" y="0"/>
                        <a:chExt cx="6956425" cy="66675"/>
                      </a:xfrm>
                    </wpg:grpSpPr>
                    <wps:wsp>
                      <wps:cNvPr id="10347" name="Shape 10347"/>
                      <wps:cNvSpPr/>
                      <wps:spPr>
                        <a:xfrm>
                          <a:off x="0" y="0"/>
                          <a:ext cx="19050" cy="66675"/>
                        </a:xfrm>
                        <a:custGeom>
                          <a:avLst/>
                          <a:gdLst/>
                          <a:ahLst/>
                          <a:cxnLst/>
                          <a:rect l="0" t="0" r="0" b="0"/>
                          <a:pathLst>
                            <a:path w="19050" h="66675">
                              <a:moveTo>
                                <a:pt x="0" y="0"/>
                              </a:moveTo>
                              <a:lnTo>
                                <a:pt x="19050" y="0"/>
                              </a:lnTo>
                              <a:lnTo>
                                <a:pt x="19050" y="66675"/>
                              </a:lnTo>
                              <a:lnTo>
                                <a:pt x="0" y="66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48" name="Shape 10348"/>
                      <wps:cNvSpPr/>
                      <wps:spPr>
                        <a:xfrm>
                          <a:off x="0" y="47625"/>
                          <a:ext cx="66675" cy="19050"/>
                        </a:xfrm>
                        <a:custGeom>
                          <a:avLst/>
                          <a:gdLst/>
                          <a:ahLst/>
                          <a:cxnLst/>
                          <a:rect l="0" t="0" r="0" b="0"/>
                          <a:pathLst>
                            <a:path w="66675" h="19050">
                              <a:moveTo>
                                <a:pt x="0" y="0"/>
                              </a:moveTo>
                              <a:lnTo>
                                <a:pt x="66675" y="0"/>
                              </a:lnTo>
                              <a:lnTo>
                                <a:pt x="666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49" name="Shape 10349"/>
                      <wps:cNvSpPr/>
                      <wps:spPr>
                        <a:xfrm>
                          <a:off x="19050" y="0"/>
                          <a:ext cx="38100" cy="47625"/>
                        </a:xfrm>
                        <a:custGeom>
                          <a:avLst/>
                          <a:gdLst/>
                          <a:ahLst/>
                          <a:cxnLst/>
                          <a:rect l="0" t="0" r="0" b="0"/>
                          <a:pathLst>
                            <a:path w="38100" h="47625">
                              <a:moveTo>
                                <a:pt x="0" y="0"/>
                              </a:moveTo>
                              <a:lnTo>
                                <a:pt x="38100" y="0"/>
                              </a:lnTo>
                              <a:lnTo>
                                <a:pt x="38100" y="47625"/>
                              </a:lnTo>
                              <a:lnTo>
                                <a:pt x="0" y="47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50" name="Shape 10350"/>
                      <wps:cNvSpPr/>
                      <wps:spPr>
                        <a:xfrm>
                          <a:off x="19050" y="9525"/>
                          <a:ext cx="47625" cy="38100"/>
                        </a:xfrm>
                        <a:custGeom>
                          <a:avLst/>
                          <a:gdLst/>
                          <a:ahLst/>
                          <a:cxnLst/>
                          <a:rect l="0" t="0" r="0" b="0"/>
                          <a:pathLst>
                            <a:path w="47625" h="38100">
                              <a:moveTo>
                                <a:pt x="0" y="0"/>
                              </a:moveTo>
                              <a:lnTo>
                                <a:pt x="47625" y="0"/>
                              </a:lnTo>
                              <a:lnTo>
                                <a:pt x="47625"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51" name="Shape 10351"/>
                      <wps:cNvSpPr/>
                      <wps:spPr>
                        <a:xfrm>
                          <a:off x="5715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52" name="Shape 10352"/>
                      <wps:cNvSpPr/>
                      <wps:spPr>
                        <a:xfrm>
                          <a:off x="66675" y="47625"/>
                          <a:ext cx="6823075" cy="19050"/>
                        </a:xfrm>
                        <a:custGeom>
                          <a:avLst/>
                          <a:gdLst/>
                          <a:ahLst/>
                          <a:cxnLst/>
                          <a:rect l="0" t="0" r="0" b="0"/>
                          <a:pathLst>
                            <a:path w="6823075" h="19050">
                              <a:moveTo>
                                <a:pt x="0" y="0"/>
                              </a:moveTo>
                              <a:lnTo>
                                <a:pt x="6823075" y="0"/>
                              </a:lnTo>
                              <a:lnTo>
                                <a:pt x="68230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53" name="Shape 10353"/>
                      <wps:cNvSpPr/>
                      <wps:spPr>
                        <a:xfrm>
                          <a:off x="66675" y="9525"/>
                          <a:ext cx="6823075" cy="38100"/>
                        </a:xfrm>
                        <a:custGeom>
                          <a:avLst/>
                          <a:gdLst/>
                          <a:ahLst/>
                          <a:cxnLst/>
                          <a:rect l="0" t="0" r="0" b="0"/>
                          <a:pathLst>
                            <a:path w="6823075" h="38100">
                              <a:moveTo>
                                <a:pt x="0" y="0"/>
                              </a:moveTo>
                              <a:lnTo>
                                <a:pt x="6823075" y="0"/>
                              </a:lnTo>
                              <a:lnTo>
                                <a:pt x="6823075"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54" name="Shape 10354"/>
                      <wps:cNvSpPr/>
                      <wps:spPr>
                        <a:xfrm>
                          <a:off x="66675" y="0"/>
                          <a:ext cx="6823075" cy="9525"/>
                        </a:xfrm>
                        <a:custGeom>
                          <a:avLst/>
                          <a:gdLst/>
                          <a:ahLst/>
                          <a:cxnLst/>
                          <a:rect l="0" t="0" r="0" b="0"/>
                          <a:pathLst>
                            <a:path w="6823075" h="9525">
                              <a:moveTo>
                                <a:pt x="0" y="0"/>
                              </a:moveTo>
                              <a:lnTo>
                                <a:pt x="6823075" y="0"/>
                              </a:lnTo>
                              <a:lnTo>
                                <a:pt x="68230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55" name="Shape 10355"/>
                      <wps:cNvSpPr/>
                      <wps:spPr>
                        <a:xfrm>
                          <a:off x="6937375" y="0"/>
                          <a:ext cx="19050" cy="66675"/>
                        </a:xfrm>
                        <a:custGeom>
                          <a:avLst/>
                          <a:gdLst/>
                          <a:ahLst/>
                          <a:cxnLst/>
                          <a:rect l="0" t="0" r="0" b="0"/>
                          <a:pathLst>
                            <a:path w="19050" h="66675">
                              <a:moveTo>
                                <a:pt x="0" y="0"/>
                              </a:moveTo>
                              <a:lnTo>
                                <a:pt x="19050" y="0"/>
                              </a:lnTo>
                              <a:lnTo>
                                <a:pt x="19050" y="66675"/>
                              </a:lnTo>
                              <a:lnTo>
                                <a:pt x="0" y="66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56" name="Shape 10356"/>
                      <wps:cNvSpPr/>
                      <wps:spPr>
                        <a:xfrm>
                          <a:off x="6889750" y="47625"/>
                          <a:ext cx="66675" cy="19050"/>
                        </a:xfrm>
                        <a:custGeom>
                          <a:avLst/>
                          <a:gdLst/>
                          <a:ahLst/>
                          <a:cxnLst/>
                          <a:rect l="0" t="0" r="0" b="0"/>
                          <a:pathLst>
                            <a:path w="66675" h="19050">
                              <a:moveTo>
                                <a:pt x="0" y="0"/>
                              </a:moveTo>
                              <a:lnTo>
                                <a:pt x="66675" y="0"/>
                              </a:lnTo>
                              <a:lnTo>
                                <a:pt x="666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57" name="Shape 10357"/>
                      <wps:cNvSpPr/>
                      <wps:spPr>
                        <a:xfrm>
                          <a:off x="6899275" y="0"/>
                          <a:ext cx="38100" cy="47625"/>
                        </a:xfrm>
                        <a:custGeom>
                          <a:avLst/>
                          <a:gdLst/>
                          <a:ahLst/>
                          <a:cxnLst/>
                          <a:rect l="0" t="0" r="0" b="0"/>
                          <a:pathLst>
                            <a:path w="38100" h="47625">
                              <a:moveTo>
                                <a:pt x="0" y="0"/>
                              </a:moveTo>
                              <a:lnTo>
                                <a:pt x="38100" y="0"/>
                              </a:lnTo>
                              <a:lnTo>
                                <a:pt x="38100" y="47625"/>
                              </a:lnTo>
                              <a:lnTo>
                                <a:pt x="0" y="47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58" name="Shape 10358"/>
                      <wps:cNvSpPr/>
                      <wps:spPr>
                        <a:xfrm>
                          <a:off x="6889750" y="9525"/>
                          <a:ext cx="47625" cy="38100"/>
                        </a:xfrm>
                        <a:custGeom>
                          <a:avLst/>
                          <a:gdLst/>
                          <a:ahLst/>
                          <a:cxnLst/>
                          <a:rect l="0" t="0" r="0" b="0"/>
                          <a:pathLst>
                            <a:path w="47625" h="38100">
                              <a:moveTo>
                                <a:pt x="0" y="0"/>
                              </a:moveTo>
                              <a:lnTo>
                                <a:pt x="47625" y="0"/>
                              </a:lnTo>
                              <a:lnTo>
                                <a:pt x="47625"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59" name="Shape 10359"/>
                      <wps:cNvSpPr/>
                      <wps:spPr>
                        <a:xfrm>
                          <a:off x="688975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17" style="width:547.75pt;height:5.25pt;position:absolute;mso-position-horizontal-relative:page;mso-position-horizontal:absolute;margin-left:24pt;mso-position-vertical-relative:page;margin-top:812.75pt;" coordsize="69564,666">
              <v:shape id="Shape 10360" style="position:absolute;width:190;height:666;left:0;top:0;" coordsize="19050,66675" path="m0,0l19050,0l19050,66675l0,66675l0,0">
                <v:stroke weight="0pt" endcap="flat" joinstyle="miter" miterlimit="10" on="false" color="#000000" opacity="0"/>
                <v:fill on="true" color="#000000"/>
              </v:shape>
              <v:shape id="Shape 10361" style="position:absolute;width:666;height:190;left:0;top:476;" coordsize="66675,19050" path="m0,0l66675,0l66675,19050l0,19050l0,0">
                <v:stroke weight="0pt" endcap="flat" joinstyle="miter" miterlimit="10" on="false" color="#000000" opacity="0"/>
                <v:fill on="true" color="#000000"/>
              </v:shape>
              <v:shape id="Shape 10362" style="position:absolute;width:381;height:476;left:190;top:0;" coordsize="38100,47625" path="m0,0l38100,0l38100,47625l0,47625l0,0">
                <v:stroke weight="0pt" endcap="flat" joinstyle="miter" miterlimit="10" on="false" color="#000000" opacity="0"/>
                <v:fill on="true" color="#ffffff"/>
              </v:shape>
              <v:shape id="Shape 10363" style="position:absolute;width:476;height:381;left:190;top:95;" coordsize="47625,38100" path="m0,0l47625,0l47625,38100l0,38100l0,0">
                <v:stroke weight="0pt" endcap="flat" joinstyle="miter" miterlimit="10" on="false" color="#000000" opacity="0"/>
                <v:fill on="true" color="#ffffff"/>
              </v:shape>
              <v:shape id="Shape 10364" style="position:absolute;width:95;height:95;left:571;top:0;" coordsize="9525,9525" path="m0,0l9525,0l9525,9525l0,9525l0,0">
                <v:stroke weight="0pt" endcap="flat" joinstyle="miter" miterlimit="10" on="false" color="#000000" opacity="0"/>
                <v:fill on="true" color="#000000"/>
              </v:shape>
              <v:shape id="Shape 10365" style="position:absolute;width:68230;height:190;left:666;top:476;" coordsize="6823075,19050" path="m0,0l6823075,0l6823075,19050l0,19050l0,0">
                <v:stroke weight="0pt" endcap="flat" joinstyle="miter" miterlimit="10" on="false" color="#000000" opacity="0"/>
                <v:fill on="true" color="#000000"/>
              </v:shape>
              <v:shape id="Shape 10366" style="position:absolute;width:68230;height:381;left:666;top:95;" coordsize="6823075,38100" path="m0,0l6823075,0l6823075,38100l0,38100l0,0">
                <v:stroke weight="0pt" endcap="flat" joinstyle="miter" miterlimit="10" on="false" color="#000000" opacity="0"/>
                <v:fill on="true" color="#ffffff"/>
              </v:shape>
              <v:shape id="Shape 10367" style="position:absolute;width:68230;height:95;left:666;top:0;" coordsize="6823075,9525" path="m0,0l6823075,0l6823075,9525l0,9525l0,0">
                <v:stroke weight="0pt" endcap="flat" joinstyle="miter" miterlimit="10" on="false" color="#000000" opacity="0"/>
                <v:fill on="true" color="#000000"/>
              </v:shape>
              <v:shape id="Shape 10368" style="position:absolute;width:190;height:666;left:69373;top:0;" coordsize="19050,66675" path="m0,0l19050,0l19050,66675l0,66675l0,0">
                <v:stroke weight="0pt" endcap="flat" joinstyle="miter" miterlimit="10" on="false" color="#000000" opacity="0"/>
                <v:fill on="true" color="#000000"/>
              </v:shape>
              <v:shape id="Shape 10369" style="position:absolute;width:666;height:190;left:68897;top:476;" coordsize="66675,19050" path="m0,0l66675,0l66675,19050l0,19050l0,0">
                <v:stroke weight="0pt" endcap="flat" joinstyle="miter" miterlimit="10" on="false" color="#000000" opacity="0"/>
                <v:fill on="true" color="#000000"/>
              </v:shape>
              <v:shape id="Shape 10370" style="position:absolute;width:381;height:476;left:68992;top:0;" coordsize="38100,47625" path="m0,0l38100,0l38100,47625l0,47625l0,0">
                <v:stroke weight="0pt" endcap="flat" joinstyle="miter" miterlimit="10" on="false" color="#000000" opacity="0"/>
                <v:fill on="true" color="#ffffff"/>
              </v:shape>
              <v:shape id="Shape 10371" style="position:absolute;width:476;height:381;left:68897;top:95;" coordsize="47625,38100" path="m0,0l47625,0l47625,38100l0,38100l0,0">
                <v:stroke weight="0pt" endcap="flat" joinstyle="miter" miterlimit="10" on="false" color="#000000" opacity="0"/>
                <v:fill on="true" color="#ffffff"/>
              </v:shape>
              <v:shape id="Shape 10372" style="position:absolute;width:95;height:95;left:68897;top:0;" coordsize="9525,9525" path="m0,0l9525,0l9525,9525l0,9525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E3AE4" w14:textId="77777777" w:rsidR="001B4DB9" w:rsidRDefault="00563C00">
    <w:pPr>
      <w:spacing w:after="0" w:line="259" w:lineRule="auto"/>
      <w:ind w:left="-796" w:right="475"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5570C3A" wp14:editId="777CCA82">
              <wp:simplePos x="0" y="0"/>
              <wp:positionH relativeFrom="page">
                <wp:posOffset>304800</wp:posOffset>
              </wp:positionH>
              <wp:positionV relativeFrom="page">
                <wp:posOffset>10321925</wp:posOffset>
              </wp:positionV>
              <wp:extent cx="6956425" cy="66675"/>
              <wp:effectExtent l="0" t="0" r="0" b="0"/>
              <wp:wrapSquare wrapText="bothSides"/>
              <wp:docPr id="9774" name="Group 9774"/>
              <wp:cNvGraphicFramePr/>
              <a:graphic xmlns:a="http://schemas.openxmlformats.org/drawingml/2006/main">
                <a:graphicData uri="http://schemas.microsoft.com/office/word/2010/wordprocessingGroup">
                  <wpg:wgp>
                    <wpg:cNvGrpSpPr/>
                    <wpg:grpSpPr>
                      <a:xfrm>
                        <a:off x="0" y="0"/>
                        <a:ext cx="6956425" cy="66675"/>
                        <a:chOff x="0" y="0"/>
                        <a:chExt cx="6956425" cy="66675"/>
                      </a:xfrm>
                    </wpg:grpSpPr>
                    <wps:wsp>
                      <wps:cNvPr id="10321" name="Shape 10321"/>
                      <wps:cNvSpPr/>
                      <wps:spPr>
                        <a:xfrm>
                          <a:off x="0" y="0"/>
                          <a:ext cx="19050" cy="66675"/>
                        </a:xfrm>
                        <a:custGeom>
                          <a:avLst/>
                          <a:gdLst/>
                          <a:ahLst/>
                          <a:cxnLst/>
                          <a:rect l="0" t="0" r="0" b="0"/>
                          <a:pathLst>
                            <a:path w="19050" h="66675">
                              <a:moveTo>
                                <a:pt x="0" y="0"/>
                              </a:moveTo>
                              <a:lnTo>
                                <a:pt x="19050" y="0"/>
                              </a:lnTo>
                              <a:lnTo>
                                <a:pt x="19050" y="66675"/>
                              </a:lnTo>
                              <a:lnTo>
                                <a:pt x="0" y="66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22" name="Shape 10322"/>
                      <wps:cNvSpPr/>
                      <wps:spPr>
                        <a:xfrm>
                          <a:off x="0" y="47625"/>
                          <a:ext cx="66675" cy="19050"/>
                        </a:xfrm>
                        <a:custGeom>
                          <a:avLst/>
                          <a:gdLst/>
                          <a:ahLst/>
                          <a:cxnLst/>
                          <a:rect l="0" t="0" r="0" b="0"/>
                          <a:pathLst>
                            <a:path w="66675" h="19050">
                              <a:moveTo>
                                <a:pt x="0" y="0"/>
                              </a:moveTo>
                              <a:lnTo>
                                <a:pt x="66675" y="0"/>
                              </a:lnTo>
                              <a:lnTo>
                                <a:pt x="666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23" name="Shape 10323"/>
                      <wps:cNvSpPr/>
                      <wps:spPr>
                        <a:xfrm>
                          <a:off x="19050" y="0"/>
                          <a:ext cx="38100" cy="47625"/>
                        </a:xfrm>
                        <a:custGeom>
                          <a:avLst/>
                          <a:gdLst/>
                          <a:ahLst/>
                          <a:cxnLst/>
                          <a:rect l="0" t="0" r="0" b="0"/>
                          <a:pathLst>
                            <a:path w="38100" h="47625">
                              <a:moveTo>
                                <a:pt x="0" y="0"/>
                              </a:moveTo>
                              <a:lnTo>
                                <a:pt x="38100" y="0"/>
                              </a:lnTo>
                              <a:lnTo>
                                <a:pt x="38100" y="47625"/>
                              </a:lnTo>
                              <a:lnTo>
                                <a:pt x="0" y="47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24" name="Shape 10324"/>
                      <wps:cNvSpPr/>
                      <wps:spPr>
                        <a:xfrm>
                          <a:off x="19050" y="9525"/>
                          <a:ext cx="47625" cy="38100"/>
                        </a:xfrm>
                        <a:custGeom>
                          <a:avLst/>
                          <a:gdLst/>
                          <a:ahLst/>
                          <a:cxnLst/>
                          <a:rect l="0" t="0" r="0" b="0"/>
                          <a:pathLst>
                            <a:path w="47625" h="38100">
                              <a:moveTo>
                                <a:pt x="0" y="0"/>
                              </a:moveTo>
                              <a:lnTo>
                                <a:pt x="47625" y="0"/>
                              </a:lnTo>
                              <a:lnTo>
                                <a:pt x="47625"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25" name="Shape 10325"/>
                      <wps:cNvSpPr/>
                      <wps:spPr>
                        <a:xfrm>
                          <a:off x="5715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26" name="Shape 10326"/>
                      <wps:cNvSpPr/>
                      <wps:spPr>
                        <a:xfrm>
                          <a:off x="66675" y="47625"/>
                          <a:ext cx="6823075" cy="19050"/>
                        </a:xfrm>
                        <a:custGeom>
                          <a:avLst/>
                          <a:gdLst/>
                          <a:ahLst/>
                          <a:cxnLst/>
                          <a:rect l="0" t="0" r="0" b="0"/>
                          <a:pathLst>
                            <a:path w="6823075" h="19050">
                              <a:moveTo>
                                <a:pt x="0" y="0"/>
                              </a:moveTo>
                              <a:lnTo>
                                <a:pt x="6823075" y="0"/>
                              </a:lnTo>
                              <a:lnTo>
                                <a:pt x="68230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27" name="Shape 10327"/>
                      <wps:cNvSpPr/>
                      <wps:spPr>
                        <a:xfrm>
                          <a:off x="66675" y="9525"/>
                          <a:ext cx="6823075" cy="38100"/>
                        </a:xfrm>
                        <a:custGeom>
                          <a:avLst/>
                          <a:gdLst/>
                          <a:ahLst/>
                          <a:cxnLst/>
                          <a:rect l="0" t="0" r="0" b="0"/>
                          <a:pathLst>
                            <a:path w="6823075" h="38100">
                              <a:moveTo>
                                <a:pt x="0" y="0"/>
                              </a:moveTo>
                              <a:lnTo>
                                <a:pt x="6823075" y="0"/>
                              </a:lnTo>
                              <a:lnTo>
                                <a:pt x="6823075"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28" name="Shape 10328"/>
                      <wps:cNvSpPr/>
                      <wps:spPr>
                        <a:xfrm>
                          <a:off x="66675" y="0"/>
                          <a:ext cx="6823075" cy="9525"/>
                        </a:xfrm>
                        <a:custGeom>
                          <a:avLst/>
                          <a:gdLst/>
                          <a:ahLst/>
                          <a:cxnLst/>
                          <a:rect l="0" t="0" r="0" b="0"/>
                          <a:pathLst>
                            <a:path w="6823075" h="9525">
                              <a:moveTo>
                                <a:pt x="0" y="0"/>
                              </a:moveTo>
                              <a:lnTo>
                                <a:pt x="6823075" y="0"/>
                              </a:lnTo>
                              <a:lnTo>
                                <a:pt x="68230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29" name="Shape 10329"/>
                      <wps:cNvSpPr/>
                      <wps:spPr>
                        <a:xfrm>
                          <a:off x="6937375" y="0"/>
                          <a:ext cx="19050" cy="66675"/>
                        </a:xfrm>
                        <a:custGeom>
                          <a:avLst/>
                          <a:gdLst/>
                          <a:ahLst/>
                          <a:cxnLst/>
                          <a:rect l="0" t="0" r="0" b="0"/>
                          <a:pathLst>
                            <a:path w="19050" h="66675">
                              <a:moveTo>
                                <a:pt x="0" y="0"/>
                              </a:moveTo>
                              <a:lnTo>
                                <a:pt x="19050" y="0"/>
                              </a:lnTo>
                              <a:lnTo>
                                <a:pt x="19050" y="66675"/>
                              </a:lnTo>
                              <a:lnTo>
                                <a:pt x="0" y="66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30" name="Shape 10330"/>
                      <wps:cNvSpPr/>
                      <wps:spPr>
                        <a:xfrm>
                          <a:off x="6889750" y="47625"/>
                          <a:ext cx="66675" cy="19050"/>
                        </a:xfrm>
                        <a:custGeom>
                          <a:avLst/>
                          <a:gdLst/>
                          <a:ahLst/>
                          <a:cxnLst/>
                          <a:rect l="0" t="0" r="0" b="0"/>
                          <a:pathLst>
                            <a:path w="66675" h="19050">
                              <a:moveTo>
                                <a:pt x="0" y="0"/>
                              </a:moveTo>
                              <a:lnTo>
                                <a:pt x="66675" y="0"/>
                              </a:lnTo>
                              <a:lnTo>
                                <a:pt x="666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31" name="Shape 10331"/>
                      <wps:cNvSpPr/>
                      <wps:spPr>
                        <a:xfrm>
                          <a:off x="6899275" y="0"/>
                          <a:ext cx="38100" cy="47625"/>
                        </a:xfrm>
                        <a:custGeom>
                          <a:avLst/>
                          <a:gdLst/>
                          <a:ahLst/>
                          <a:cxnLst/>
                          <a:rect l="0" t="0" r="0" b="0"/>
                          <a:pathLst>
                            <a:path w="38100" h="47625">
                              <a:moveTo>
                                <a:pt x="0" y="0"/>
                              </a:moveTo>
                              <a:lnTo>
                                <a:pt x="38100" y="0"/>
                              </a:lnTo>
                              <a:lnTo>
                                <a:pt x="38100" y="47625"/>
                              </a:lnTo>
                              <a:lnTo>
                                <a:pt x="0" y="47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32" name="Shape 10332"/>
                      <wps:cNvSpPr/>
                      <wps:spPr>
                        <a:xfrm>
                          <a:off x="6889750" y="9525"/>
                          <a:ext cx="47625" cy="38100"/>
                        </a:xfrm>
                        <a:custGeom>
                          <a:avLst/>
                          <a:gdLst/>
                          <a:ahLst/>
                          <a:cxnLst/>
                          <a:rect l="0" t="0" r="0" b="0"/>
                          <a:pathLst>
                            <a:path w="47625" h="38100">
                              <a:moveTo>
                                <a:pt x="0" y="0"/>
                              </a:moveTo>
                              <a:lnTo>
                                <a:pt x="47625" y="0"/>
                              </a:lnTo>
                              <a:lnTo>
                                <a:pt x="47625"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33" name="Shape 10333"/>
                      <wps:cNvSpPr/>
                      <wps:spPr>
                        <a:xfrm>
                          <a:off x="688975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74" style="width:547.75pt;height:5.25pt;position:absolute;mso-position-horizontal-relative:page;mso-position-horizontal:absolute;margin-left:24pt;mso-position-vertical-relative:page;margin-top:812.75pt;" coordsize="69564,666">
              <v:shape id="Shape 10334" style="position:absolute;width:190;height:666;left:0;top:0;" coordsize="19050,66675" path="m0,0l19050,0l19050,66675l0,66675l0,0">
                <v:stroke weight="0pt" endcap="flat" joinstyle="miter" miterlimit="10" on="false" color="#000000" opacity="0"/>
                <v:fill on="true" color="#000000"/>
              </v:shape>
              <v:shape id="Shape 10335" style="position:absolute;width:666;height:190;left:0;top:476;" coordsize="66675,19050" path="m0,0l66675,0l66675,19050l0,19050l0,0">
                <v:stroke weight="0pt" endcap="flat" joinstyle="miter" miterlimit="10" on="false" color="#000000" opacity="0"/>
                <v:fill on="true" color="#000000"/>
              </v:shape>
              <v:shape id="Shape 10336" style="position:absolute;width:381;height:476;left:190;top:0;" coordsize="38100,47625" path="m0,0l38100,0l38100,47625l0,47625l0,0">
                <v:stroke weight="0pt" endcap="flat" joinstyle="miter" miterlimit="10" on="false" color="#000000" opacity="0"/>
                <v:fill on="true" color="#ffffff"/>
              </v:shape>
              <v:shape id="Shape 10337" style="position:absolute;width:476;height:381;left:190;top:95;" coordsize="47625,38100" path="m0,0l47625,0l47625,38100l0,38100l0,0">
                <v:stroke weight="0pt" endcap="flat" joinstyle="miter" miterlimit="10" on="false" color="#000000" opacity="0"/>
                <v:fill on="true" color="#ffffff"/>
              </v:shape>
              <v:shape id="Shape 10338" style="position:absolute;width:95;height:95;left:571;top:0;" coordsize="9525,9525" path="m0,0l9525,0l9525,9525l0,9525l0,0">
                <v:stroke weight="0pt" endcap="flat" joinstyle="miter" miterlimit="10" on="false" color="#000000" opacity="0"/>
                <v:fill on="true" color="#000000"/>
              </v:shape>
              <v:shape id="Shape 10339" style="position:absolute;width:68230;height:190;left:666;top:476;" coordsize="6823075,19050" path="m0,0l6823075,0l6823075,19050l0,19050l0,0">
                <v:stroke weight="0pt" endcap="flat" joinstyle="miter" miterlimit="10" on="false" color="#000000" opacity="0"/>
                <v:fill on="true" color="#000000"/>
              </v:shape>
              <v:shape id="Shape 10340" style="position:absolute;width:68230;height:381;left:666;top:95;" coordsize="6823075,38100" path="m0,0l6823075,0l6823075,38100l0,38100l0,0">
                <v:stroke weight="0pt" endcap="flat" joinstyle="miter" miterlimit="10" on="false" color="#000000" opacity="0"/>
                <v:fill on="true" color="#ffffff"/>
              </v:shape>
              <v:shape id="Shape 10341" style="position:absolute;width:68230;height:95;left:666;top:0;" coordsize="6823075,9525" path="m0,0l6823075,0l6823075,9525l0,9525l0,0">
                <v:stroke weight="0pt" endcap="flat" joinstyle="miter" miterlimit="10" on="false" color="#000000" opacity="0"/>
                <v:fill on="true" color="#000000"/>
              </v:shape>
              <v:shape id="Shape 10342" style="position:absolute;width:190;height:666;left:69373;top:0;" coordsize="19050,66675" path="m0,0l19050,0l19050,66675l0,66675l0,0">
                <v:stroke weight="0pt" endcap="flat" joinstyle="miter" miterlimit="10" on="false" color="#000000" opacity="0"/>
                <v:fill on="true" color="#000000"/>
              </v:shape>
              <v:shape id="Shape 10343" style="position:absolute;width:666;height:190;left:68897;top:476;" coordsize="66675,19050" path="m0,0l66675,0l66675,19050l0,19050l0,0">
                <v:stroke weight="0pt" endcap="flat" joinstyle="miter" miterlimit="10" on="false" color="#000000" opacity="0"/>
                <v:fill on="true" color="#000000"/>
              </v:shape>
              <v:shape id="Shape 10344" style="position:absolute;width:381;height:476;left:68992;top:0;" coordsize="38100,47625" path="m0,0l38100,0l38100,47625l0,47625l0,0">
                <v:stroke weight="0pt" endcap="flat" joinstyle="miter" miterlimit="10" on="false" color="#000000" opacity="0"/>
                <v:fill on="true" color="#ffffff"/>
              </v:shape>
              <v:shape id="Shape 10345" style="position:absolute;width:476;height:381;left:68897;top:95;" coordsize="47625,38100" path="m0,0l47625,0l47625,38100l0,38100l0,0">
                <v:stroke weight="0pt" endcap="flat" joinstyle="miter" miterlimit="10" on="false" color="#000000" opacity="0"/>
                <v:fill on="true" color="#ffffff"/>
              </v:shape>
              <v:shape id="Shape 10346" style="position:absolute;width:95;height:95;left:68897;top:0;" coordsize="9525,9525" path="m0,0l9525,0l9525,9525l0,9525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4BA75" w14:textId="77777777" w:rsidR="001B4DB9" w:rsidRDefault="00563C00">
    <w:pPr>
      <w:spacing w:after="0" w:line="259" w:lineRule="auto"/>
      <w:ind w:left="-796" w:right="475"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4DBD91E" wp14:editId="2125159D">
              <wp:simplePos x="0" y="0"/>
              <wp:positionH relativeFrom="page">
                <wp:posOffset>304800</wp:posOffset>
              </wp:positionH>
              <wp:positionV relativeFrom="page">
                <wp:posOffset>10321925</wp:posOffset>
              </wp:positionV>
              <wp:extent cx="6956425" cy="66675"/>
              <wp:effectExtent l="0" t="0" r="0" b="0"/>
              <wp:wrapSquare wrapText="bothSides"/>
              <wp:docPr id="9731" name="Group 9731"/>
              <wp:cNvGraphicFramePr/>
              <a:graphic xmlns:a="http://schemas.openxmlformats.org/drawingml/2006/main">
                <a:graphicData uri="http://schemas.microsoft.com/office/word/2010/wordprocessingGroup">
                  <wpg:wgp>
                    <wpg:cNvGrpSpPr/>
                    <wpg:grpSpPr>
                      <a:xfrm>
                        <a:off x="0" y="0"/>
                        <a:ext cx="6956425" cy="66675"/>
                        <a:chOff x="0" y="0"/>
                        <a:chExt cx="6956425" cy="66675"/>
                      </a:xfrm>
                    </wpg:grpSpPr>
                    <wps:wsp>
                      <wps:cNvPr id="10295" name="Shape 10295"/>
                      <wps:cNvSpPr/>
                      <wps:spPr>
                        <a:xfrm>
                          <a:off x="0" y="0"/>
                          <a:ext cx="19050" cy="66675"/>
                        </a:xfrm>
                        <a:custGeom>
                          <a:avLst/>
                          <a:gdLst/>
                          <a:ahLst/>
                          <a:cxnLst/>
                          <a:rect l="0" t="0" r="0" b="0"/>
                          <a:pathLst>
                            <a:path w="19050" h="66675">
                              <a:moveTo>
                                <a:pt x="0" y="0"/>
                              </a:moveTo>
                              <a:lnTo>
                                <a:pt x="19050" y="0"/>
                              </a:lnTo>
                              <a:lnTo>
                                <a:pt x="19050" y="66675"/>
                              </a:lnTo>
                              <a:lnTo>
                                <a:pt x="0" y="66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96" name="Shape 10296"/>
                      <wps:cNvSpPr/>
                      <wps:spPr>
                        <a:xfrm>
                          <a:off x="0" y="47625"/>
                          <a:ext cx="66675" cy="19050"/>
                        </a:xfrm>
                        <a:custGeom>
                          <a:avLst/>
                          <a:gdLst/>
                          <a:ahLst/>
                          <a:cxnLst/>
                          <a:rect l="0" t="0" r="0" b="0"/>
                          <a:pathLst>
                            <a:path w="66675" h="19050">
                              <a:moveTo>
                                <a:pt x="0" y="0"/>
                              </a:moveTo>
                              <a:lnTo>
                                <a:pt x="66675" y="0"/>
                              </a:lnTo>
                              <a:lnTo>
                                <a:pt x="666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97" name="Shape 10297"/>
                      <wps:cNvSpPr/>
                      <wps:spPr>
                        <a:xfrm>
                          <a:off x="19050" y="0"/>
                          <a:ext cx="38100" cy="47625"/>
                        </a:xfrm>
                        <a:custGeom>
                          <a:avLst/>
                          <a:gdLst/>
                          <a:ahLst/>
                          <a:cxnLst/>
                          <a:rect l="0" t="0" r="0" b="0"/>
                          <a:pathLst>
                            <a:path w="38100" h="47625">
                              <a:moveTo>
                                <a:pt x="0" y="0"/>
                              </a:moveTo>
                              <a:lnTo>
                                <a:pt x="38100" y="0"/>
                              </a:lnTo>
                              <a:lnTo>
                                <a:pt x="38100" y="47625"/>
                              </a:lnTo>
                              <a:lnTo>
                                <a:pt x="0" y="47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98" name="Shape 10298"/>
                      <wps:cNvSpPr/>
                      <wps:spPr>
                        <a:xfrm>
                          <a:off x="19050" y="9525"/>
                          <a:ext cx="47625" cy="38100"/>
                        </a:xfrm>
                        <a:custGeom>
                          <a:avLst/>
                          <a:gdLst/>
                          <a:ahLst/>
                          <a:cxnLst/>
                          <a:rect l="0" t="0" r="0" b="0"/>
                          <a:pathLst>
                            <a:path w="47625" h="38100">
                              <a:moveTo>
                                <a:pt x="0" y="0"/>
                              </a:moveTo>
                              <a:lnTo>
                                <a:pt x="47625" y="0"/>
                              </a:lnTo>
                              <a:lnTo>
                                <a:pt x="47625"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99" name="Shape 10299"/>
                      <wps:cNvSpPr/>
                      <wps:spPr>
                        <a:xfrm>
                          <a:off x="5715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00" name="Shape 10300"/>
                      <wps:cNvSpPr/>
                      <wps:spPr>
                        <a:xfrm>
                          <a:off x="66675" y="47625"/>
                          <a:ext cx="6823075" cy="19050"/>
                        </a:xfrm>
                        <a:custGeom>
                          <a:avLst/>
                          <a:gdLst/>
                          <a:ahLst/>
                          <a:cxnLst/>
                          <a:rect l="0" t="0" r="0" b="0"/>
                          <a:pathLst>
                            <a:path w="6823075" h="19050">
                              <a:moveTo>
                                <a:pt x="0" y="0"/>
                              </a:moveTo>
                              <a:lnTo>
                                <a:pt x="6823075" y="0"/>
                              </a:lnTo>
                              <a:lnTo>
                                <a:pt x="68230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01" name="Shape 10301"/>
                      <wps:cNvSpPr/>
                      <wps:spPr>
                        <a:xfrm>
                          <a:off x="66675" y="9525"/>
                          <a:ext cx="6823075" cy="38100"/>
                        </a:xfrm>
                        <a:custGeom>
                          <a:avLst/>
                          <a:gdLst/>
                          <a:ahLst/>
                          <a:cxnLst/>
                          <a:rect l="0" t="0" r="0" b="0"/>
                          <a:pathLst>
                            <a:path w="6823075" h="38100">
                              <a:moveTo>
                                <a:pt x="0" y="0"/>
                              </a:moveTo>
                              <a:lnTo>
                                <a:pt x="6823075" y="0"/>
                              </a:lnTo>
                              <a:lnTo>
                                <a:pt x="6823075"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02" name="Shape 10302"/>
                      <wps:cNvSpPr/>
                      <wps:spPr>
                        <a:xfrm>
                          <a:off x="66675" y="0"/>
                          <a:ext cx="6823075" cy="9525"/>
                        </a:xfrm>
                        <a:custGeom>
                          <a:avLst/>
                          <a:gdLst/>
                          <a:ahLst/>
                          <a:cxnLst/>
                          <a:rect l="0" t="0" r="0" b="0"/>
                          <a:pathLst>
                            <a:path w="6823075" h="9525">
                              <a:moveTo>
                                <a:pt x="0" y="0"/>
                              </a:moveTo>
                              <a:lnTo>
                                <a:pt x="6823075" y="0"/>
                              </a:lnTo>
                              <a:lnTo>
                                <a:pt x="68230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03" name="Shape 10303"/>
                      <wps:cNvSpPr/>
                      <wps:spPr>
                        <a:xfrm>
                          <a:off x="6937375" y="0"/>
                          <a:ext cx="19050" cy="66675"/>
                        </a:xfrm>
                        <a:custGeom>
                          <a:avLst/>
                          <a:gdLst/>
                          <a:ahLst/>
                          <a:cxnLst/>
                          <a:rect l="0" t="0" r="0" b="0"/>
                          <a:pathLst>
                            <a:path w="19050" h="66675">
                              <a:moveTo>
                                <a:pt x="0" y="0"/>
                              </a:moveTo>
                              <a:lnTo>
                                <a:pt x="19050" y="0"/>
                              </a:lnTo>
                              <a:lnTo>
                                <a:pt x="19050" y="66675"/>
                              </a:lnTo>
                              <a:lnTo>
                                <a:pt x="0" y="66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04" name="Shape 10304"/>
                      <wps:cNvSpPr/>
                      <wps:spPr>
                        <a:xfrm>
                          <a:off x="6889750" y="47625"/>
                          <a:ext cx="66675" cy="19050"/>
                        </a:xfrm>
                        <a:custGeom>
                          <a:avLst/>
                          <a:gdLst/>
                          <a:ahLst/>
                          <a:cxnLst/>
                          <a:rect l="0" t="0" r="0" b="0"/>
                          <a:pathLst>
                            <a:path w="66675" h="19050">
                              <a:moveTo>
                                <a:pt x="0" y="0"/>
                              </a:moveTo>
                              <a:lnTo>
                                <a:pt x="66675" y="0"/>
                              </a:lnTo>
                              <a:lnTo>
                                <a:pt x="666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05" name="Shape 10305"/>
                      <wps:cNvSpPr/>
                      <wps:spPr>
                        <a:xfrm>
                          <a:off x="6899275" y="0"/>
                          <a:ext cx="38100" cy="47625"/>
                        </a:xfrm>
                        <a:custGeom>
                          <a:avLst/>
                          <a:gdLst/>
                          <a:ahLst/>
                          <a:cxnLst/>
                          <a:rect l="0" t="0" r="0" b="0"/>
                          <a:pathLst>
                            <a:path w="38100" h="47625">
                              <a:moveTo>
                                <a:pt x="0" y="0"/>
                              </a:moveTo>
                              <a:lnTo>
                                <a:pt x="38100" y="0"/>
                              </a:lnTo>
                              <a:lnTo>
                                <a:pt x="38100" y="47625"/>
                              </a:lnTo>
                              <a:lnTo>
                                <a:pt x="0" y="47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06" name="Shape 10306"/>
                      <wps:cNvSpPr/>
                      <wps:spPr>
                        <a:xfrm>
                          <a:off x="6889750" y="9525"/>
                          <a:ext cx="47625" cy="38100"/>
                        </a:xfrm>
                        <a:custGeom>
                          <a:avLst/>
                          <a:gdLst/>
                          <a:ahLst/>
                          <a:cxnLst/>
                          <a:rect l="0" t="0" r="0" b="0"/>
                          <a:pathLst>
                            <a:path w="47625" h="38100">
                              <a:moveTo>
                                <a:pt x="0" y="0"/>
                              </a:moveTo>
                              <a:lnTo>
                                <a:pt x="47625" y="0"/>
                              </a:lnTo>
                              <a:lnTo>
                                <a:pt x="47625"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07" name="Shape 10307"/>
                      <wps:cNvSpPr/>
                      <wps:spPr>
                        <a:xfrm>
                          <a:off x="688975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31" style="width:547.75pt;height:5.25pt;position:absolute;mso-position-horizontal-relative:page;mso-position-horizontal:absolute;margin-left:24pt;mso-position-vertical-relative:page;margin-top:812.75pt;" coordsize="69564,666">
              <v:shape id="Shape 10308" style="position:absolute;width:190;height:666;left:0;top:0;" coordsize="19050,66675" path="m0,0l19050,0l19050,66675l0,66675l0,0">
                <v:stroke weight="0pt" endcap="flat" joinstyle="miter" miterlimit="10" on="false" color="#000000" opacity="0"/>
                <v:fill on="true" color="#000000"/>
              </v:shape>
              <v:shape id="Shape 10309" style="position:absolute;width:666;height:190;left:0;top:476;" coordsize="66675,19050" path="m0,0l66675,0l66675,19050l0,19050l0,0">
                <v:stroke weight="0pt" endcap="flat" joinstyle="miter" miterlimit="10" on="false" color="#000000" opacity="0"/>
                <v:fill on="true" color="#000000"/>
              </v:shape>
              <v:shape id="Shape 10310" style="position:absolute;width:381;height:476;left:190;top:0;" coordsize="38100,47625" path="m0,0l38100,0l38100,47625l0,47625l0,0">
                <v:stroke weight="0pt" endcap="flat" joinstyle="miter" miterlimit="10" on="false" color="#000000" opacity="0"/>
                <v:fill on="true" color="#ffffff"/>
              </v:shape>
              <v:shape id="Shape 10311" style="position:absolute;width:476;height:381;left:190;top:95;" coordsize="47625,38100" path="m0,0l47625,0l47625,38100l0,38100l0,0">
                <v:stroke weight="0pt" endcap="flat" joinstyle="miter" miterlimit="10" on="false" color="#000000" opacity="0"/>
                <v:fill on="true" color="#ffffff"/>
              </v:shape>
              <v:shape id="Shape 10312" style="position:absolute;width:95;height:95;left:571;top:0;" coordsize="9525,9525" path="m0,0l9525,0l9525,9525l0,9525l0,0">
                <v:stroke weight="0pt" endcap="flat" joinstyle="miter" miterlimit="10" on="false" color="#000000" opacity="0"/>
                <v:fill on="true" color="#000000"/>
              </v:shape>
              <v:shape id="Shape 10313" style="position:absolute;width:68230;height:190;left:666;top:476;" coordsize="6823075,19050" path="m0,0l6823075,0l6823075,19050l0,19050l0,0">
                <v:stroke weight="0pt" endcap="flat" joinstyle="miter" miterlimit="10" on="false" color="#000000" opacity="0"/>
                <v:fill on="true" color="#000000"/>
              </v:shape>
              <v:shape id="Shape 10314" style="position:absolute;width:68230;height:381;left:666;top:95;" coordsize="6823075,38100" path="m0,0l6823075,0l6823075,38100l0,38100l0,0">
                <v:stroke weight="0pt" endcap="flat" joinstyle="miter" miterlimit="10" on="false" color="#000000" opacity="0"/>
                <v:fill on="true" color="#ffffff"/>
              </v:shape>
              <v:shape id="Shape 10315" style="position:absolute;width:68230;height:95;left:666;top:0;" coordsize="6823075,9525" path="m0,0l6823075,0l6823075,9525l0,9525l0,0">
                <v:stroke weight="0pt" endcap="flat" joinstyle="miter" miterlimit="10" on="false" color="#000000" opacity="0"/>
                <v:fill on="true" color="#000000"/>
              </v:shape>
              <v:shape id="Shape 10316" style="position:absolute;width:190;height:666;left:69373;top:0;" coordsize="19050,66675" path="m0,0l19050,0l19050,66675l0,66675l0,0">
                <v:stroke weight="0pt" endcap="flat" joinstyle="miter" miterlimit="10" on="false" color="#000000" opacity="0"/>
                <v:fill on="true" color="#000000"/>
              </v:shape>
              <v:shape id="Shape 10317" style="position:absolute;width:666;height:190;left:68897;top:476;" coordsize="66675,19050" path="m0,0l66675,0l66675,19050l0,19050l0,0">
                <v:stroke weight="0pt" endcap="flat" joinstyle="miter" miterlimit="10" on="false" color="#000000" opacity="0"/>
                <v:fill on="true" color="#000000"/>
              </v:shape>
              <v:shape id="Shape 10318" style="position:absolute;width:381;height:476;left:68992;top:0;" coordsize="38100,47625" path="m0,0l38100,0l38100,47625l0,47625l0,0">
                <v:stroke weight="0pt" endcap="flat" joinstyle="miter" miterlimit="10" on="false" color="#000000" opacity="0"/>
                <v:fill on="true" color="#ffffff"/>
              </v:shape>
              <v:shape id="Shape 10319" style="position:absolute;width:476;height:381;left:68897;top:95;" coordsize="47625,38100" path="m0,0l47625,0l47625,38100l0,38100l0,0">
                <v:stroke weight="0pt" endcap="flat" joinstyle="miter" miterlimit="10" on="false" color="#000000" opacity="0"/>
                <v:fill on="true" color="#ffffff"/>
              </v:shape>
              <v:shape id="Shape 10320" style="position:absolute;width:95;height:95;left:68897;top:0;" coordsize="9525,9525" path="m0,0l9525,0l9525,9525l0,9525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E8073" w14:textId="77777777" w:rsidR="006F2B21" w:rsidRDefault="006F2B21">
      <w:pPr>
        <w:spacing w:after="0" w:line="240" w:lineRule="auto"/>
      </w:pPr>
      <w:r>
        <w:separator/>
      </w:r>
    </w:p>
  </w:footnote>
  <w:footnote w:type="continuationSeparator" w:id="0">
    <w:p w14:paraId="18347CC9" w14:textId="77777777" w:rsidR="006F2B21" w:rsidRDefault="006F2B21">
      <w:pPr>
        <w:spacing w:after="0" w:line="240" w:lineRule="auto"/>
      </w:pPr>
      <w:r>
        <w:continuationSeparator/>
      </w:r>
    </w:p>
  </w:footnote>
  <w:footnote w:type="continuationNotice" w:id="1">
    <w:p w14:paraId="18AA0AAD" w14:textId="77777777" w:rsidR="006F2B21" w:rsidRDefault="006F2B2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5C7DB" w14:textId="77777777" w:rsidR="001B4DB9" w:rsidRDefault="00563C00">
    <w:pPr>
      <w:spacing w:after="0" w:line="259" w:lineRule="auto"/>
      <w:ind w:left="-796" w:right="475"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803BE70" wp14:editId="52ADAD2C">
              <wp:simplePos x="0" y="0"/>
              <wp:positionH relativeFrom="page">
                <wp:posOffset>304800</wp:posOffset>
              </wp:positionH>
              <wp:positionV relativeFrom="page">
                <wp:posOffset>304800</wp:posOffset>
              </wp:positionV>
              <wp:extent cx="6956425" cy="66675"/>
              <wp:effectExtent l="0" t="0" r="0" b="0"/>
              <wp:wrapSquare wrapText="bothSides"/>
              <wp:docPr id="9792" name="Group 9792"/>
              <wp:cNvGraphicFramePr/>
              <a:graphic xmlns:a="http://schemas.openxmlformats.org/drawingml/2006/main">
                <a:graphicData uri="http://schemas.microsoft.com/office/word/2010/wordprocessingGroup">
                  <wpg:wgp>
                    <wpg:cNvGrpSpPr/>
                    <wpg:grpSpPr>
                      <a:xfrm>
                        <a:off x="0" y="0"/>
                        <a:ext cx="6956425" cy="66675"/>
                        <a:chOff x="0" y="0"/>
                        <a:chExt cx="6956425" cy="66675"/>
                      </a:xfrm>
                    </wpg:grpSpPr>
                    <wps:wsp>
                      <wps:cNvPr id="10257" name="Shape 10257"/>
                      <wps:cNvSpPr/>
                      <wps:spPr>
                        <a:xfrm>
                          <a:off x="0" y="0"/>
                          <a:ext cx="19050" cy="66675"/>
                        </a:xfrm>
                        <a:custGeom>
                          <a:avLst/>
                          <a:gdLst/>
                          <a:ahLst/>
                          <a:cxnLst/>
                          <a:rect l="0" t="0" r="0" b="0"/>
                          <a:pathLst>
                            <a:path w="19050" h="66675">
                              <a:moveTo>
                                <a:pt x="0" y="0"/>
                              </a:moveTo>
                              <a:lnTo>
                                <a:pt x="19050" y="0"/>
                              </a:lnTo>
                              <a:lnTo>
                                <a:pt x="19050" y="66675"/>
                              </a:lnTo>
                              <a:lnTo>
                                <a:pt x="0" y="66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58" name="Shape 10258"/>
                      <wps:cNvSpPr/>
                      <wps:spPr>
                        <a:xfrm>
                          <a:off x="0" y="0"/>
                          <a:ext cx="66675" cy="19050"/>
                        </a:xfrm>
                        <a:custGeom>
                          <a:avLst/>
                          <a:gdLst/>
                          <a:ahLst/>
                          <a:cxnLst/>
                          <a:rect l="0" t="0" r="0" b="0"/>
                          <a:pathLst>
                            <a:path w="66675" h="19050">
                              <a:moveTo>
                                <a:pt x="0" y="0"/>
                              </a:moveTo>
                              <a:lnTo>
                                <a:pt x="66675" y="0"/>
                              </a:lnTo>
                              <a:lnTo>
                                <a:pt x="666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59" name="Shape 10259"/>
                      <wps:cNvSpPr/>
                      <wps:spPr>
                        <a:xfrm>
                          <a:off x="19050" y="19050"/>
                          <a:ext cx="38100" cy="47625"/>
                        </a:xfrm>
                        <a:custGeom>
                          <a:avLst/>
                          <a:gdLst/>
                          <a:ahLst/>
                          <a:cxnLst/>
                          <a:rect l="0" t="0" r="0" b="0"/>
                          <a:pathLst>
                            <a:path w="38100" h="47625">
                              <a:moveTo>
                                <a:pt x="0" y="0"/>
                              </a:moveTo>
                              <a:lnTo>
                                <a:pt x="38100" y="0"/>
                              </a:lnTo>
                              <a:lnTo>
                                <a:pt x="38100" y="47625"/>
                              </a:lnTo>
                              <a:lnTo>
                                <a:pt x="0" y="47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60" name="Shape 10260"/>
                      <wps:cNvSpPr/>
                      <wps:spPr>
                        <a:xfrm>
                          <a:off x="19050" y="19050"/>
                          <a:ext cx="47625" cy="38100"/>
                        </a:xfrm>
                        <a:custGeom>
                          <a:avLst/>
                          <a:gdLst/>
                          <a:ahLst/>
                          <a:cxnLst/>
                          <a:rect l="0" t="0" r="0" b="0"/>
                          <a:pathLst>
                            <a:path w="47625" h="38100">
                              <a:moveTo>
                                <a:pt x="0" y="0"/>
                              </a:moveTo>
                              <a:lnTo>
                                <a:pt x="47625" y="0"/>
                              </a:lnTo>
                              <a:lnTo>
                                <a:pt x="47625"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61" name="Shape 10261"/>
                      <wps:cNvSpPr/>
                      <wps:spPr>
                        <a:xfrm>
                          <a:off x="57150" y="571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62" name="Shape 10262"/>
                      <wps:cNvSpPr/>
                      <wps:spPr>
                        <a:xfrm>
                          <a:off x="66675" y="0"/>
                          <a:ext cx="6823075" cy="19050"/>
                        </a:xfrm>
                        <a:custGeom>
                          <a:avLst/>
                          <a:gdLst/>
                          <a:ahLst/>
                          <a:cxnLst/>
                          <a:rect l="0" t="0" r="0" b="0"/>
                          <a:pathLst>
                            <a:path w="6823075" h="19050">
                              <a:moveTo>
                                <a:pt x="0" y="0"/>
                              </a:moveTo>
                              <a:lnTo>
                                <a:pt x="6823075" y="0"/>
                              </a:lnTo>
                              <a:lnTo>
                                <a:pt x="68230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63" name="Shape 10263"/>
                      <wps:cNvSpPr/>
                      <wps:spPr>
                        <a:xfrm>
                          <a:off x="66675" y="19050"/>
                          <a:ext cx="6823075" cy="38100"/>
                        </a:xfrm>
                        <a:custGeom>
                          <a:avLst/>
                          <a:gdLst/>
                          <a:ahLst/>
                          <a:cxnLst/>
                          <a:rect l="0" t="0" r="0" b="0"/>
                          <a:pathLst>
                            <a:path w="6823075" h="38100">
                              <a:moveTo>
                                <a:pt x="0" y="0"/>
                              </a:moveTo>
                              <a:lnTo>
                                <a:pt x="6823075" y="0"/>
                              </a:lnTo>
                              <a:lnTo>
                                <a:pt x="6823075"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64" name="Shape 10264"/>
                      <wps:cNvSpPr/>
                      <wps:spPr>
                        <a:xfrm>
                          <a:off x="66675" y="57150"/>
                          <a:ext cx="6823075" cy="9525"/>
                        </a:xfrm>
                        <a:custGeom>
                          <a:avLst/>
                          <a:gdLst/>
                          <a:ahLst/>
                          <a:cxnLst/>
                          <a:rect l="0" t="0" r="0" b="0"/>
                          <a:pathLst>
                            <a:path w="6823075" h="9525">
                              <a:moveTo>
                                <a:pt x="0" y="0"/>
                              </a:moveTo>
                              <a:lnTo>
                                <a:pt x="6823075" y="0"/>
                              </a:lnTo>
                              <a:lnTo>
                                <a:pt x="68230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65" name="Shape 10265"/>
                      <wps:cNvSpPr/>
                      <wps:spPr>
                        <a:xfrm>
                          <a:off x="6937375" y="0"/>
                          <a:ext cx="19050" cy="66675"/>
                        </a:xfrm>
                        <a:custGeom>
                          <a:avLst/>
                          <a:gdLst/>
                          <a:ahLst/>
                          <a:cxnLst/>
                          <a:rect l="0" t="0" r="0" b="0"/>
                          <a:pathLst>
                            <a:path w="19050" h="66675">
                              <a:moveTo>
                                <a:pt x="0" y="0"/>
                              </a:moveTo>
                              <a:lnTo>
                                <a:pt x="19050" y="0"/>
                              </a:lnTo>
                              <a:lnTo>
                                <a:pt x="19050" y="66675"/>
                              </a:lnTo>
                              <a:lnTo>
                                <a:pt x="0" y="66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66" name="Shape 10266"/>
                      <wps:cNvSpPr/>
                      <wps:spPr>
                        <a:xfrm>
                          <a:off x="6889750" y="0"/>
                          <a:ext cx="66675" cy="19050"/>
                        </a:xfrm>
                        <a:custGeom>
                          <a:avLst/>
                          <a:gdLst/>
                          <a:ahLst/>
                          <a:cxnLst/>
                          <a:rect l="0" t="0" r="0" b="0"/>
                          <a:pathLst>
                            <a:path w="66675" h="19050">
                              <a:moveTo>
                                <a:pt x="0" y="0"/>
                              </a:moveTo>
                              <a:lnTo>
                                <a:pt x="66675" y="0"/>
                              </a:lnTo>
                              <a:lnTo>
                                <a:pt x="666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67" name="Shape 10267"/>
                      <wps:cNvSpPr/>
                      <wps:spPr>
                        <a:xfrm>
                          <a:off x="6899275" y="19050"/>
                          <a:ext cx="38100" cy="47625"/>
                        </a:xfrm>
                        <a:custGeom>
                          <a:avLst/>
                          <a:gdLst/>
                          <a:ahLst/>
                          <a:cxnLst/>
                          <a:rect l="0" t="0" r="0" b="0"/>
                          <a:pathLst>
                            <a:path w="38100" h="47625">
                              <a:moveTo>
                                <a:pt x="0" y="0"/>
                              </a:moveTo>
                              <a:lnTo>
                                <a:pt x="38100" y="0"/>
                              </a:lnTo>
                              <a:lnTo>
                                <a:pt x="38100" y="47625"/>
                              </a:lnTo>
                              <a:lnTo>
                                <a:pt x="0" y="47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68" name="Shape 10268"/>
                      <wps:cNvSpPr/>
                      <wps:spPr>
                        <a:xfrm>
                          <a:off x="6889750" y="19050"/>
                          <a:ext cx="47625" cy="38100"/>
                        </a:xfrm>
                        <a:custGeom>
                          <a:avLst/>
                          <a:gdLst/>
                          <a:ahLst/>
                          <a:cxnLst/>
                          <a:rect l="0" t="0" r="0" b="0"/>
                          <a:pathLst>
                            <a:path w="47625" h="38100">
                              <a:moveTo>
                                <a:pt x="0" y="0"/>
                              </a:moveTo>
                              <a:lnTo>
                                <a:pt x="47625" y="0"/>
                              </a:lnTo>
                              <a:lnTo>
                                <a:pt x="47625"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69" name="Shape 10269"/>
                      <wps:cNvSpPr/>
                      <wps:spPr>
                        <a:xfrm>
                          <a:off x="6889750" y="571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92" style="width:547.75pt;height:5.25pt;position:absolute;mso-position-horizontal-relative:page;mso-position-horizontal:absolute;margin-left:24pt;mso-position-vertical-relative:page;margin-top:24pt;" coordsize="69564,666">
              <v:shape id="Shape 10270" style="position:absolute;width:190;height:666;left:0;top:0;" coordsize="19050,66675" path="m0,0l19050,0l19050,66675l0,66675l0,0">
                <v:stroke weight="0pt" endcap="flat" joinstyle="miter" miterlimit="10" on="false" color="#000000" opacity="0"/>
                <v:fill on="true" color="#000000"/>
              </v:shape>
              <v:shape id="Shape 10271" style="position:absolute;width:666;height:190;left:0;top:0;" coordsize="66675,19050" path="m0,0l66675,0l66675,19050l0,19050l0,0">
                <v:stroke weight="0pt" endcap="flat" joinstyle="miter" miterlimit="10" on="false" color="#000000" opacity="0"/>
                <v:fill on="true" color="#000000"/>
              </v:shape>
              <v:shape id="Shape 10272" style="position:absolute;width:381;height:476;left:190;top:190;" coordsize="38100,47625" path="m0,0l38100,0l38100,47625l0,47625l0,0">
                <v:stroke weight="0pt" endcap="flat" joinstyle="miter" miterlimit="10" on="false" color="#000000" opacity="0"/>
                <v:fill on="true" color="#ffffff"/>
              </v:shape>
              <v:shape id="Shape 10273" style="position:absolute;width:476;height:381;left:190;top:190;" coordsize="47625,38100" path="m0,0l47625,0l47625,38100l0,38100l0,0">
                <v:stroke weight="0pt" endcap="flat" joinstyle="miter" miterlimit="10" on="false" color="#000000" opacity="0"/>
                <v:fill on="true" color="#ffffff"/>
              </v:shape>
              <v:shape id="Shape 10274" style="position:absolute;width:95;height:95;left:571;top:571;" coordsize="9525,9525" path="m0,0l9525,0l9525,9525l0,9525l0,0">
                <v:stroke weight="0pt" endcap="flat" joinstyle="miter" miterlimit="10" on="false" color="#000000" opacity="0"/>
                <v:fill on="true" color="#000000"/>
              </v:shape>
              <v:shape id="Shape 10275" style="position:absolute;width:68230;height:190;left:666;top:0;" coordsize="6823075,19050" path="m0,0l6823075,0l6823075,19050l0,19050l0,0">
                <v:stroke weight="0pt" endcap="flat" joinstyle="miter" miterlimit="10" on="false" color="#000000" opacity="0"/>
                <v:fill on="true" color="#000000"/>
              </v:shape>
              <v:shape id="Shape 10276" style="position:absolute;width:68230;height:381;left:666;top:190;" coordsize="6823075,38100" path="m0,0l6823075,0l6823075,38100l0,38100l0,0">
                <v:stroke weight="0pt" endcap="flat" joinstyle="miter" miterlimit="10" on="false" color="#000000" opacity="0"/>
                <v:fill on="true" color="#ffffff"/>
              </v:shape>
              <v:shape id="Shape 10277" style="position:absolute;width:68230;height:95;left:666;top:571;" coordsize="6823075,9525" path="m0,0l6823075,0l6823075,9525l0,9525l0,0">
                <v:stroke weight="0pt" endcap="flat" joinstyle="miter" miterlimit="10" on="false" color="#000000" opacity="0"/>
                <v:fill on="true" color="#000000"/>
              </v:shape>
              <v:shape id="Shape 10278" style="position:absolute;width:190;height:666;left:69373;top:0;" coordsize="19050,66675" path="m0,0l19050,0l19050,66675l0,66675l0,0">
                <v:stroke weight="0pt" endcap="flat" joinstyle="miter" miterlimit="10" on="false" color="#000000" opacity="0"/>
                <v:fill on="true" color="#000000"/>
              </v:shape>
              <v:shape id="Shape 10279" style="position:absolute;width:666;height:190;left:68897;top:0;" coordsize="66675,19050" path="m0,0l66675,0l66675,19050l0,19050l0,0">
                <v:stroke weight="0pt" endcap="flat" joinstyle="miter" miterlimit="10" on="false" color="#000000" opacity="0"/>
                <v:fill on="true" color="#000000"/>
              </v:shape>
              <v:shape id="Shape 10280" style="position:absolute;width:381;height:476;left:68992;top:190;" coordsize="38100,47625" path="m0,0l38100,0l38100,47625l0,47625l0,0">
                <v:stroke weight="0pt" endcap="flat" joinstyle="miter" miterlimit="10" on="false" color="#000000" opacity="0"/>
                <v:fill on="true" color="#ffffff"/>
              </v:shape>
              <v:shape id="Shape 10281" style="position:absolute;width:476;height:381;left:68897;top:190;" coordsize="47625,38100" path="m0,0l47625,0l47625,38100l0,38100l0,0">
                <v:stroke weight="0pt" endcap="flat" joinstyle="miter" miterlimit="10" on="false" color="#000000" opacity="0"/>
                <v:fill on="true" color="#ffffff"/>
              </v:shape>
              <v:shape id="Shape 10282" style="position:absolute;width:95;height:95;left:68897;top:571;" coordsize="9525,9525" path="m0,0l9525,0l9525,9525l0,9525l0,0">
                <v:stroke weight="0pt" endcap="flat" joinstyle="miter" miterlimit="10" on="false" color="#000000" opacity="0"/>
                <v:fill on="true" color="#000000"/>
              </v:shape>
              <w10:wrap type="square"/>
            </v:group>
          </w:pict>
        </mc:Fallback>
      </mc:AlternateContent>
    </w:r>
  </w:p>
  <w:p w14:paraId="1A90E2FE" w14:textId="77777777" w:rsidR="001B4DB9" w:rsidRDefault="00563C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BD94CB2" wp14:editId="0A602F18">
              <wp:simplePos x="0" y="0"/>
              <wp:positionH relativeFrom="page">
                <wp:posOffset>304800</wp:posOffset>
              </wp:positionH>
              <wp:positionV relativeFrom="page">
                <wp:posOffset>371475</wp:posOffset>
              </wp:positionV>
              <wp:extent cx="6956425" cy="9950450"/>
              <wp:effectExtent l="0" t="0" r="0" b="0"/>
              <wp:wrapNone/>
              <wp:docPr id="9806" name="Group 9806"/>
              <wp:cNvGraphicFramePr/>
              <a:graphic xmlns:a="http://schemas.openxmlformats.org/drawingml/2006/main">
                <a:graphicData uri="http://schemas.microsoft.com/office/word/2010/wordprocessingGroup">
                  <wpg:wgp>
                    <wpg:cNvGrpSpPr/>
                    <wpg:grpSpPr>
                      <a:xfrm>
                        <a:off x="0" y="0"/>
                        <a:ext cx="6956425" cy="9950450"/>
                        <a:chOff x="0" y="0"/>
                        <a:chExt cx="6956425" cy="9950450"/>
                      </a:xfrm>
                    </wpg:grpSpPr>
                    <wps:wsp>
                      <wps:cNvPr id="10283" name="Shape 10283"/>
                      <wps:cNvSpPr/>
                      <wps:spPr>
                        <a:xfrm>
                          <a:off x="0" y="0"/>
                          <a:ext cx="19050" cy="9950450"/>
                        </a:xfrm>
                        <a:custGeom>
                          <a:avLst/>
                          <a:gdLst/>
                          <a:ahLst/>
                          <a:cxnLst/>
                          <a:rect l="0" t="0" r="0" b="0"/>
                          <a:pathLst>
                            <a:path w="19050" h="9950450">
                              <a:moveTo>
                                <a:pt x="0" y="0"/>
                              </a:moveTo>
                              <a:lnTo>
                                <a:pt x="19050" y="0"/>
                              </a:lnTo>
                              <a:lnTo>
                                <a:pt x="19050" y="9950450"/>
                              </a:lnTo>
                              <a:lnTo>
                                <a:pt x="0" y="99504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84" name="Shape 10284"/>
                      <wps:cNvSpPr/>
                      <wps:spPr>
                        <a:xfrm>
                          <a:off x="19050" y="0"/>
                          <a:ext cx="38100" cy="9950450"/>
                        </a:xfrm>
                        <a:custGeom>
                          <a:avLst/>
                          <a:gdLst/>
                          <a:ahLst/>
                          <a:cxnLst/>
                          <a:rect l="0" t="0" r="0" b="0"/>
                          <a:pathLst>
                            <a:path w="38100" h="9950450">
                              <a:moveTo>
                                <a:pt x="0" y="0"/>
                              </a:moveTo>
                              <a:lnTo>
                                <a:pt x="38100" y="0"/>
                              </a:lnTo>
                              <a:lnTo>
                                <a:pt x="38100" y="9950450"/>
                              </a:lnTo>
                              <a:lnTo>
                                <a:pt x="0" y="99504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85" name="Shape 10285"/>
                      <wps:cNvSpPr/>
                      <wps:spPr>
                        <a:xfrm>
                          <a:off x="57150" y="0"/>
                          <a:ext cx="9525" cy="9950450"/>
                        </a:xfrm>
                        <a:custGeom>
                          <a:avLst/>
                          <a:gdLst/>
                          <a:ahLst/>
                          <a:cxnLst/>
                          <a:rect l="0" t="0" r="0" b="0"/>
                          <a:pathLst>
                            <a:path w="9525" h="9950450">
                              <a:moveTo>
                                <a:pt x="0" y="0"/>
                              </a:moveTo>
                              <a:lnTo>
                                <a:pt x="9525" y="0"/>
                              </a:lnTo>
                              <a:lnTo>
                                <a:pt x="9525" y="9950450"/>
                              </a:lnTo>
                              <a:lnTo>
                                <a:pt x="0" y="99504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86" name="Shape 10286"/>
                      <wps:cNvSpPr/>
                      <wps:spPr>
                        <a:xfrm>
                          <a:off x="6937375" y="0"/>
                          <a:ext cx="19050" cy="9950450"/>
                        </a:xfrm>
                        <a:custGeom>
                          <a:avLst/>
                          <a:gdLst/>
                          <a:ahLst/>
                          <a:cxnLst/>
                          <a:rect l="0" t="0" r="0" b="0"/>
                          <a:pathLst>
                            <a:path w="19050" h="9950450">
                              <a:moveTo>
                                <a:pt x="0" y="0"/>
                              </a:moveTo>
                              <a:lnTo>
                                <a:pt x="19050" y="0"/>
                              </a:lnTo>
                              <a:lnTo>
                                <a:pt x="19050" y="9950450"/>
                              </a:lnTo>
                              <a:lnTo>
                                <a:pt x="0" y="99504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87" name="Shape 10287"/>
                      <wps:cNvSpPr/>
                      <wps:spPr>
                        <a:xfrm>
                          <a:off x="6899275" y="0"/>
                          <a:ext cx="38100" cy="9950450"/>
                        </a:xfrm>
                        <a:custGeom>
                          <a:avLst/>
                          <a:gdLst/>
                          <a:ahLst/>
                          <a:cxnLst/>
                          <a:rect l="0" t="0" r="0" b="0"/>
                          <a:pathLst>
                            <a:path w="38100" h="9950450">
                              <a:moveTo>
                                <a:pt x="0" y="0"/>
                              </a:moveTo>
                              <a:lnTo>
                                <a:pt x="38100" y="0"/>
                              </a:lnTo>
                              <a:lnTo>
                                <a:pt x="38100" y="9950450"/>
                              </a:lnTo>
                              <a:lnTo>
                                <a:pt x="0" y="99504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88" name="Shape 10288"/>
                      <wps:cNvSpPr/>
                      <wps:spPr>
                        <a:xfrm>
                          <a:off x="6889750" y="0"/>
                          <a:ext cx="9525" cy="9950450"/>
                        </a:xfrm>
                        <a:custGeom>
                          <a:avLst/>
                          <a:gdLst/>
                          <a:ahLst/>
                          <a:cxnLst/>
                          <a:rect l="0" t="0" r="0" b="0"/>
                          <a:pathLst>
                            <a:path w="9525" h="9950450">
                              <a:moveTo>
                                <a:pt x="0" y="0"/>
                              </a:moveTo>
                              <a:lnTo>
                                <a:pt x="9525" y="0"/>
                              </a:lnTo>
                              <a:lnTo>
                                <a:pt x="9525" y="9950450"/>
                              </a:lnTo>
                              <a:lnTo>
                                <a:pt x="0" y="99504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06" style="width:547.75pt;height:783.5pt;position:absolute;z-index:-2147483648;mso-position-horizontal-relative:page;mso-position-horizontal:absolute;margin-left:24pt;mso-position-vertical-relative:page;margin-top:29.25pt;" coordsize="69564,99504">
              <v:shape id="Shape 10289" style="position:absolute;width:190;height:99504;left:0;top:0;" coordsize="19050,9950450" path="m0,0l19050,0l19050,9950450l0,9950450l0,0">
                <v:stroke weight="0pt" endcap="flat" joinstyle="miter" miterlimit="10" on="false" color="#000000" opacity="0"/>
                <v:fill on="true" color="#000000"/>
              </v:shape>
              <v:shape id="Shape 10290" style="position:absolute;width:381;height:99504;left:190;top:0;" coordsize="38100,9950450" path="m0,0l38100,0l38100,9950450l0,9950450l0,0">
                <v:stroke weight="0pt" endcap="flat" joinstyle="miter" miterlimit="10" on="false" color="#000000" opacity="0"/>
                <v:fill on="true" color="#ffffff"/>
              </v:shape>
              <v:shape id="Shape 10291" style="position:absolute;width:95;height:99504;left:571;top:0;" coordsize="9525,9950450" path="m0,0l9525,0l9525,9950450l0,9950450l0,0">
                <v:stroke weight="0pt" endcap="flat" joinstyle="miter" miterlimit="10" on="false" color="#000000" opacity="0"/>
                <v:fill on="true" color="#000000"/>
              </v:shape>
              <v:shape id="Shape 10292" style="position:absolute;width:190;height:99504;left:69373;top:0;" coordsize="19050,9950450" path="m0,0l19050,0l19050,9950450l0,9950450l0,0">
                <v:stroke weight="0pt" endcap="flat" joinstyle="miter" miterlimit="10" on="false" color="#000000" opacity="0"/>
                <v:fill on="true" color="#000000"/>
              </v:shape>
              <v:shape id="Shape 10293" style="position:absolute;width:381;height:99504;left:68992;top:0;" coordsize="38100,9950450" path="m0,0l38100,0l38100,9950450l0,9950450l0,0">
                <v:stroke weight="0pt" endcap="flat" joinstyle="miter" miterlimit="10" on="false" color="#000000" opacity="0"/>
                <v:fill on="true" color="#ffffff"/>
              </v:shape>
              <v:shape id="Shape 10294" style="position:absolute;width:95;height:99504;left:68897;top:0;" coordsize="9525,9950450" path="m0,0l9525,0l9525,9950450l0,995045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C2F46" w14:textId="77777777" w:rsidR="001B4DB9" w:rsidRDefault="00563C00">
    <w:pPr>
      <w:spacing w:after="0" w:line="259" w:lineRule="auto"/>
      <w:ind w:left="-796" w:right="475"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6FB6AE3" wp14:editId="16403EAA">
              <wp:simplePos x="0" y="0"/>
              <wp:positionH relativeFrom="page">
                <wp:posOffset>304800</wp:posOffset>
              </wp:positionH>
              <wp:positionV relativeFrom="page">
                <wp:posOffset>304800</wp:posOffset>
              </wp:positionV>
              <wp:extent cx="6956425" cy="66675"/>
              <wp:effectExtent l="0" t="0" r="0" b="0"/>
              <wp:wrapSquare wrapText="bothSides"/>
              <wp:docPr id="9749" name="Group 9749"/>
              <wp:cNvGraphicFramePr/>
              <a:graphic xmlns:a="http://schemas.openxmlformats.org/drawingml/2006/main">
                <a:graphicData uri="http://schemas.microsoft.com/office/word/2010/wordprocessingGroup">
                  <wpg:wgp>
                    <wpg:cNvGrpSpPr/>
                    <wpg:grpSpPr>
                      <a:xfrm>
                        <a:off x="0" y="0"/>
                        <a:ext cx="6956425" cy="66675"/>
                        <a:chOff x="0" y="0"/>
                        <a:chExt cx="6956425" cy="66675"/>
                      </a:xfrm>
                    </wpg:grpSpPr>
                    <wps:wsp>
                      <wps:cNvPr id="10219" name="Shape 10219"/>
                      <wps:cNvSpPr/>
                      <wps:spPr>
                        <a:xfrm>
                          <a:off x="0" y="0"/>
                          <a:ext cx="19050" cy="66675"/>
                        </a:xfrm>
                        <a:custGeom>
                          <a:avLst/>
                          <a:gdLst/>
                          <a:ahLst/>
                          <a:cxnLst/>
                          <a:rect l="0" t="0" r="0" b="0"/>
                          <a:pathLst>
                            <a:path w="19050" h="66675">
                              <a:moveTo>
                                <a:pt x="0" y="0"/>
                              </a:moveTo>
                              <a:lnTo>
                                <a:pt x="19050" y="0"/>
                              </a:lnTo>
                              <a:lnTo>
                                <a:pt x="19050" y="66675"/>
                              </a:lnTo>
                              <a:lnTo>
                                <a:pt x="0" y="66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20" name="Shape 10220"/>
                      <wps:cNvSpPr/>
                      <wps:spPr>
                        <a:xfrm>
                          <a:off x="0" y="0"/>
                          <a:ext cx="66675" cy="19050"/>
                        </a:xfrm>
                        <a:custGeom>
                          <a:avLst/>
                          <a:gdLst/>
                          <a:ahLst/>
                          <a:cxnLst/>
                          <a:rect l="0" t="0" r="0" b="0"/>
                          <a:pathLst>
                            <a:path w="66675" h="19050">
                              <a:moveTo>
                                <a:pt x="0" y="0"/>
                              </a:moveTo>
                              <a:lnTo>
                                <a:pt x="66675" y="0"/>
                              </a:lnTo>
                              <a:lnTo>
                                <a:pt x="666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21" name="Shape 10221"/>
                      <wps:cNvSpPr/>
                      <wps:spPr>
                        <a:xfrm>
                          <a:off x="19050" y="19050"/>
                          <a:ext cx="38100" cy="47625"/>
                        </a:xfrm>
                        <a:custGeom>
                          <a:avLst/>
                          <a:gdLst/>
                          <a:ahLst/>
                          <a:cxnLst/>
                          <a:rect l="0" t="0" r="0" b="0"/>
                          <a:pathLst>
                            <a:path w="38100" h="47625">
                              <a:moveTo>
                                <a:pt x="0" y="0"/>
                              </a:moveTo>
                              <a:lnTo>
                                <a:pt x="38100" y="0"/>
                              </a:lnTo>
                              <a:lnTo>
                                <a:pt x="38100" y="47625"/>
                              </a:lnTo>
                              <a:lnTo>
                                <a:pt x="0" y="47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22" name="Shape 10222"/>
                      <wps:cNvSpPr/>
                      <wps:spPr>
                        <a:xfrm>
                          <a:off x="19050" y="19050"/>
                          <a:ext cx="47625" cy="38100"/>
                        </a:xfrm>
                        <a:custGeom>
                          <a:avLst/>
                          <a:gdLst/>
                          <a:ahLst/>
                          <a:cxnLst/>
                          <a:rect l="0" t="0" r="0" b="0"/>
                          <a:pathLst>
                            <a:path w="47625" h="38100">
                              <a:moveTo>
                                <a:pt x="0" y="0"/>
                              </a:moveTo>
                              <a:lnTo>
                                <a:pt x="47625" y="0"/>
                              </a:lnTo>
                              <a:lnTo>
                                <a:pt x="47625"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23" name="Shape 10223"/>
                      <wps:cNvSpPr/>
                      <wps:spPr>
                        <a:xfrm>
                          <a:off x="57150" y="571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24" name="Shape 10224"/>
                      <wps:cNvSpPr/>
                      <wps:spPr>
                        <a:xfrm>
                          <a:off x="66675" y="0"/>
                          <a:ext cx="6823075" cy="19050"/>
                        </a:xfrm>
                        <a:custGeom>
                          <a:avLst/>
                          <a:gdLst/>
                          <a:ahLst/>
                          <a:cxnLst/>
                          <a:rect l="0" t="0" r="0" b="0"/>
                          <a:pathLst>
                            <a:path w="6823075" h="19050">
                              <a:moveTo>
                                <a:pt x="0" y="0"/>
                              </a:moveTo>
                              <a:lnTo>
                                <a:pt x="6823075" y="0"/>
                              </a:lnTo>
                              <a:lnTo>
                                <a:pt x="68230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25" name="Shape 10225"/>
                      <wps:cNvSpPr/>
                      <wps:spPr>
                        <a:xfrm>
                          <a:off x="66675" y="19050"/>
                          <a:ext cx="6823075" cy="38100"/>
                        </a:xfrm>
                        <a:custGeom>
                          <a:avLst/>
                          <a:gdLst/>
                          <a:ahLst/>
                          <a:cxnLst/>
                          <a:rect l="0" t="0" r="0" b="0"/>
                          <a:pathLst>
                            <a:path w="6823075" h="38100">
                              <a:moveTo>
                                <a:pt x="0" y="0"/>
                              </a:moveTo>
                              <a:lnTo>
                                <a:pt x="6823075" y="0"/>
                              </a:lnTo>
                              <a:lnTo>
                                <a:pt x="6823075"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26" name="Shape 10226"/>
                      <wps:cNvSpPr/>
                      <wps:spPr>
                        <a:xfrm>
                          <a:off x="66675" y="57150"/>
                          <a:ext cx="6823075" cy="9525"/>
                        </a:xfrm>
                        <a:custGeom>
                          <a:avLst/>
                          <a:gdLst/>
                          <a:ahLst/>
                          <a:cxnLst/>
                          <a:rect l="0" t="0" r="0" b="0"/>
                          <a:pathLst>
                            <a:path w="6823075" h="9525">
                              <a:moveTo>
                                <a:pt x="0" y="0"/>
                              </a:moveTo>
                              <a:lnTo>
                                <a:pt x="6823075" y="0"/>
                              </a:lnTo>
                              <a:lnTo>
                                <a:pt x="68230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27" name="Shape 10227"/>
                      <wps:cNvSpPr/>
                      <wps:spPr>
                        <a:xfrm>
                          <a:off x="6937375" y="0"/>
                          <a:ext cx="19050" cy="66675"/>
                        </a:xfrm>
                        <a:custGeom>
                          <a:avLst/>
                          <a:gdLst/>
                          <a:ahLst/>
                          <a:cxnLst/>
                          <a:rect l="0" t="0" r="0" b="0"/>
                          <a:pathLst>
                            <a:path w="19050" h="66675">
                              <a:moveTo>
                                <a:pt x="0" y="0"/>
                              </a:moveTo>
                              <a:lnTo>
                                <a:pt x="19050" y="0"/>
                              </a:lnTo>
                              <a:lnTo>
                                <a:pt x="19050" y="66675"/>
                              </a:lnTo>
                              <a:lnTo>
                                <a:pt x="0" y="66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28" name="Shape 10228"/>
                      <wps:cNvSpPr/>
                      <wps:spPr>
                        <a:xfrm>
                          <a:off x="6889750" y="0"/>
                          <a:ext cx="66675" cy="19050"/>
                        </a:xfrm>
                        <a:custGeom>
                          <a:avLst/>
                          <a:gdLst/>
                          <a:ahLst/>
                          <a:cxnLst/>
                          <a:rect l="0" t="0" r="0" b="0"/>
                          <a:pathLst>
                            <a:path w="66675" h="19050">
                              <a:moveTo>
                                <a:pt x="0" y="0"/>
                              </a:moveTo>
                              <a:lnTo>
                                <a:pt x="66675" y="0"/>
                              </a:lnTo>
                              <a:lnTo>
                                <a:pt x="666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29" name="Shape 10229"/>
                      <wps:cNvSpPr/>
                      <wps:spPr>
                        <a:xfrm>
                          <a:off x="6899275" y="19050"/>
                          <a:ext cx="38100" cy="47625"/>
                        </a:xfrm>
                        <a:custGeom>
                          <a:avLst/>
                          <a:gdLst/>
                          <a:ahLst/>
                          <a:cxnLst/>
                          <a:rect l="0" t="0" r="0" b="0"/>
                          <a:pathLst>
                            <a:path w="38100" h="47625">
                              <a:moveTo>
                                <a:pt x="0" y="0"/>
                              </a:moveTo>
                              <a:lnTo>
                                <a:pt x="38100" y="0"/>
                              </a:lnTo>
                              <a:lnTo>
                                <a:pt x="38100" y="47625"/>
                              </a:lnTo>
                              <a:lnTo>
                                <a:pt x="0" y="47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30" name="Shape 10230"/>
                      <wps:cNvSpPr/>
                      <wps:spPr>
                        <a:xfrm>
                          <a:off x="6889750" y="19050"/>
                          <a:ext cx="47625" cy="38100"/>
                        </a:xfrm>
                        <a:custGeom>
                          <a:avLst/>
                          <a:gdLst/>
                          <a:ahLst/>
                          <a:cxnLst/>
                          <a:rect l="0" t="0" r="0" b="0"/>
                          <a:pathLst>
                            <a:path w="47625" h="38100">
                              <a:moveTo>
                                <a:pt x="0" y="0"/>
                              </a:moveTo>
                              <a:lnTo>
                                <a:pt x="47625" y="0"/>
                              </a:lnTo>
                              <a:lnTo>
                                <a:pt x="47625"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31" name="Shape 10231"/>
                      <wps:cNvSpPr/>
                      <wps:spPr>
                        <a:xfrm>
                          <a:off x="6889750" y="571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49" style="width:547.75pt;height:5.25pt;position:absolute;mso-position-horizontal-relative:page;mso-position-horizontal:absolute;margin-left:24pt;mso-position-vertical-relative:page;margin-top:24pt;" coordsize="69564,666">
              <v:shape id="Shape 10232" style="position:absolute;width:190;height:666;left:0;top:0;" coordsize="19050,66675" path="m0,0l19050,0l19050,66675l0,66675l0,0">
                <v:stroke weight="0pt" endcap="flat" joinstyle="miter" miterlimit="10" on="false" color="#000000" opacity="0"/>
                <v:fill on="true" color="#000000"/>
              </v:shape>
              <v:shape id="Shape 10233" style="position:absolute;width:666;height:190;left:0;top:0;" coordsize="66675,19050" path="m0,0l66675,0l66675,19050l0,19050l0,0">
                <v:stroke weight="0pt" endcap="flat" joinstyle="miter" miterlimit="10" on="false" color="#000000" opacity="0"/>
                <v:fill on="true" color="#000000"/>
              </v:shape>
              <v:shape id="Shape 10234" style="position:absolute;width:381;height:476;left:190;top:190;" coordsize="38100,47625" path="m0,0l38100,0l38100,47625l0,47625l0,0">
                <v:stroke weight="0pt" endcap="flat" joinstyle="miter" miterlimit="10" on="false" color="#000000" opacity="0"/>
                <v:fill on="true" color="#ffffff"/>
              </v:shape>
              <v:shape id="Shape 10235" style="position:absolute;width:476;height:381;left:190;top:190;" coordsize="47625,38100" path="m0,0l47625,0l47625,38100l0,38100l0,0">
                <v:stroke weight="0pt" endcap="flat" joinstyle="miter" miterlimit="10" on="false" color="#000000" opacity="0"/>
                <v:fill on="true" color="#ffffff"/>
              </v:shape>
              <v:shape id="Shape 10236" style="position:absolute;width:95;height:95;left:571;top:571;" coordsize="9525,9525" path="m0,0l9525,0l9525,9525l0,9525l0,0">
                <v:stroke weight="0pt" endcap="flat" joinstyle="miter" miterlimit="10" on="false" color="#000000" opacity="0"/>
                <v:fill on="true" color="#000000"/>
              </v:shape>
              <v:shape id="Shape 10237" style="position:absolute;width:68230;height:190;left:666;top:0;" coordsize="6823075,19050" path="m0,0l6823075,0l6823075,19050l0,19050l0,0">
                <v:stroke weight="0pt" endcap="flat" joinstyle="miter" miterlimit="10" on="false" color="#000000" opacity="0"/>
                <v:fill on="true" color="#000000"/>
              </v:shape>
              <v:shape id="Shape 10238" style="position:absolute;width:68230;height:381;left:666;top:190;" coordsize="6823075,38100" path="m0,0l6823075,0l6823075,38100l0,38100l0,0">
                <v:stroke weight="0pt" endcap="flat" joinstyle="miter" miterlimit="10" on="false" color="#000000" opacity="0"/>
                <v:fill on="true" color="#ffffff"/>
              </v:shape>
              <v:shape id="Shape 10239" style="position:absolute;width:68230;height:95;left:666;top:571;" coordsize="6823075,9525" path="m0,0l6823075,0l6823075,9525l0,9525l0,0">
                <v:stroke weight="0pt" endcap="flat" joinstyle="miter" miterlimit="10" on="false" color="#000000" opacity="0"/>
                <v:fill on="true" color="#000000"/>
              </v:shape>
              <v:shape id="Shape 10240" style="position:absolute;width:190;height:666;left:69373;top:0;" coordsize="19050,66675" path="m0,0l19050,0l19050,66675l0,66675l0,0">
                <v:stroke weight="0pt" endcap="flat" joinstyle="miter" miterlimit="10" on="false" color="#000000" opacity="0"/>
                <v:fill on="true" color="#000000"/>
              </v:shape>
              <v:shape id="Shape 10241" style="position:absolute;width:666;height:190;left:68897;top:0;" coordsize="66675,19050" path="m0,0l66675,0l66675,19050l0,19050l0,0">
                <v:stroke weight="0pt" endcap="flat" joinstyle="miter" miterlimit="10" on="false" color="#000000" opacity="0"/>
                <v:fill on="true" color="#000000"/>
              </v:shape>
              <v:shape id="Shape 10242" style="position:absolute;width:381;height:476;left:68992;top:190;" coordsize="38100,47625" path="m0,0l38100,0l38100,47625l0,47625l0,0">
                <v:stroke weight="0pt" endcap="flat" joinstyle="miter" miterlimit="10" on="false" color="#000000" opacity="0"/>
                <v:fill on="true" color="#ffffff"/>
              </v:shape>
              <v:shape id="Shape 10243" style="position:absolute;width:476;height:381;left:68897;top:190;" coordsize="47625,38100" path="m0,0l47625,0l47625,38100l0,38100l0,0">
                <v:stroke weight="0pt" endcap="flat" joinstyle="miter" miterlimit="10" on="false" color="#000000" opacity="0"/>
                <v:fill on="true" color="#ffffff"/>
              </v:shape>
              <v:shape id="Shape 10244" style="position:absolute;width:95;height:95;left:68897;top:571;" coordsize="9525,9525" path="m0,0l9525,0l9525,9525l0,9525l0,0">
                <v:stroke weight="0pt" endcap="flat" joinstyle="miter" miterlimit="10" on="false" color="#000000" opacity="0"/>
                <v:fill on="true" color="#000000"/>
              </v:shape>
              <w10:wrap type="square"/>
            </v:group>
          </w:pict>
        </mc:Fallback>
      </mc:AlternateContent>
    </w:r>
  </w:p>
  <w:p w14:paraId="235E9714" w14:textId="77777777" w:rsidR="001B4DB9" w:rsidRDefault="00563C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39B0BC13" wp14:editId="4C2C0735">
              <wp:simplePos x="0" y="0"/>
              <wp:positionH relativeFrom="page">
                <wp:posOffset>304800</wp:posOffset>
              </wp:positionH>
              <wp:positionV relativeFrom="page">
                <wp:posOffset>371475</wp:posOffset>
              </wp:positionV>
              <wp:extent cx="6956425" cy="9950450"/>
              <wp:effectExtent l="0" t="0" r="0" b="0"/>
              <wp:wrapNone/>
              <wp:docPr id="9763" name="Group 9763"/>
              <wp:cNvGraphicFramePr/>
              <a:graphic xmlns:a="http://schemas.openxmlformats.org/drawingml/2006/main">
                <a:graphicData uri="http://schemas.microsoft.com/office/word/2010/wordprocessingGroup">
                  <wpg:wgp>
                    <wpg:cNvGrpSpPr/>
                    <wpg:grpSpPr>
                      <a:xfrm>
                        <a:off x="0" y="0"/>
                        <a:ext cx="6956425" cy="9950450"/>
                        <a:chOff x="0" y="0"/>
                        <a:chExt cx="6956425" cy="9950450"/>
                      </a:xfrm>
                    </wpg:grpSpPr>
                    <wps:wsp>
                      <wps:cNvPr id="10245" name="Shape 10245"/>
                      <wps:cNvSpPr/>
                      <wps:spPr>
                        <a:xfrm>
                          <a:off x="0" y="0"/>
                          <a:ext cx="19050" cy="9950450"/>
                        </a:xfrm>
                        <a:custGeom>
                          <a:avLst/>
                          <a:gdLst/>
                          <a:ahLst/>
                          <a:cxnLst/>
                          <a:rect l="0" t="0" r="0" b="0"/>
                          <a:pathLst>
                            <a:path w="19050" h="9950450">
                              <a:moveTo>
                                <a:pt x="0" y="0"/>
                              </a:moveTo>
                              <a:lnTo>
                                <a:pt x="19050" y="0"/>
                              </a:lnTo>
                              <a:lnTo>
                                <a:pt x="19050" y="9950450"/>
                              </a:lnTo>
                              <a:lnTo>
                                <a:pt x="0" y="99504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46" name="Shape 10246"/>
                      <wps:cNvSpPr/>
                      <wps:spPr>
                        <a:xfrm>
                          <a:off x="19050" y="0"/>
                          <a:ext cx="38100" cy="9950450"/>
                        </a:xfrm>
                        <a:custGeom>
                          <a:avLst/>
                          <a:gdLst/>
                          <a:ahLst/>
                          <a:cxnLst/>
                          <a:rect l="0" t="0" r="0" b="0"/>
                          <a:pathLst>
                            <a:path w="38100" h="9950450">
                              <a:moveTo>
                                <a:pt x="0" y="0"/>
                              </a:moveTo>
                              <a:lnTo>
                                <a:pt x="38100" y="0"/>
                              </a:lnTo>
                              <a:lnTo>
                                <a:pt x="38100" y="9950450"/>
                              </a:lnTo>
                              <a:lnTo>
                                <a:pt x="0" y="99504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47" name="Shape 10247"/>
                      <wps:cNvSpPr/>
                      <wps:spPr>
                        <a:xfrm>
                          <a:off x="57150" y="0"/>
                          <a:ext cx="9525" cy="9950450"/>
                        </a:xfrm>
                        <a:custGeom>
                          <a:avLst/>
                          <a:gdLst/>
                          <a:ahLst/>
                          <a:cxnLst/>
                          <a:rect l="0" t="0" r="0" b="0"/>
                          <a:pathLst>
                            <a:path w="9525" h="9950450">
                              <a:moveTo>
                                <a:pt x="0" y="0"/>
                              </a:moveTo>
                              <a:lnTo>
                                <a:pt x="9525" y="0"/>
                              </a:lnTo>
                              <a:lnTo>
                                <a:pt x="9525" y="9950450"/>
                              </a:lnTo>
                              <a:lnTo>
                                <a:pt x="0" y="99504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48" name="Shape 10248"/>
                      <wps:cNvSpPr/>
                      <wps:spPr>
                        <a:xfrm>
                          <a:off x="6937375" y="0"/>
                          <a:ext cx="19050" cy="9950450"/>
                        </a:xfrm>
                        <a:custGeom>
                          <a:avLst/>
                          <a:gdLst/>
                          <a:ahLst/>
                          <a:cxnLst/>
                          <a:rect l="0" t="0" r="0" b="0"/>
                          <a:pathLst>
                            <a:path w="19050" h="9950450">
                              <a:moveTo>
                                <a:pt x="0" y="0"/>
                              </a:moveTo>
                              <a:lnTo>
                                <a:pt x="19050" y="0"/>
                              </a:lnTo>
                              <a:lnTo>
                                <a:pt x="19050" y="9950450"/>
                              </a:lnTo>
                              <a:lnTo>
                                <a:pt x="0" y="99504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49" name="Shape 10249"/>
                      <wps:cNvSpPr/>
                      <wps:spPr>
                        <a:xfrm>
                          <a:off x="6899275" y="0"/>
                          <a:ext cx="38100" cy="9950450"/>
                        </a:xfrm>
                        <a:custGeom>
                          <a:avLst/>
                          <a:gdLst/>
                          <a:ahLst/>
                          <a:cxnLst/>
                          <a:rect l="0" t="0" r="0" b="0"/>
                          <a:pathLst>
                            <a:path w="38100" h="9950450">
                              <a:moveTo>
                                <a:pt x="0" y="0"/>
                              </a:moveTo>
                              <a:lnTo>
                                <a:pt x="38100" y="0"/>
                              </a:lnTo>
                              <a:lnTo>
                                <a:pt x="38100" y="9950450"/>
                              </a:lnTo>
                              <a:lnTo>
                                <a:pt x="0" y="99504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50" name="Shape 10250"/>
                      <wps:cNvSpPr/>
                      <wps:spPr>
                        <a:xfrm>
                          <a:off x="6889750" y="0"/>
                          <a:ext cx="9525" cy="9950450"/>
                        </a:xfrm>
                        <a:custGeom>
                          <a:avLst/>
                          <a:gdLst/>
                          <a:ahLst/>
                          <a:cxnLst/>
                          <a:rect l="0" t="0" r="0" b="0"/>
                          <a:pathLst>
                            <a:path w="9525" h="9950450">
                              <a:moveTo>
                                <a:pt x="0" y="0"/>
                              </a:moveTo>
                              <a:lnTo>
                                <a:pt x="9525" y="0"/>
                              </a:lnTo>
                              <a:lnTo>
                                <a:pt x="9525" y="9950450"/>
                              </a:lnTo>
                              <a:lnTo>
                                <a:pt x="0" y="99504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63" style="width:547.75pt;height:783.5pt;position:absolute;z-index:-2147483648;mso-position-horizontal-relative:page;mso-position-horizontal:absolute;margin-left:24pt;mso-position-vertical-relative:page;margin-top:29.25pt;" coordsize="69564,99504">
              <v:shape id="Shape 10251" style="position:absolute;width:190;height:99504;left:0;top:0;" coordsize="19050,9950450" path="m0,0l19050,0l19050,9950450l0,9950450l0,0">
                <v:stroke weight="0pt" endcap="flat" joinstyle="miter" miterlimit="10" on="false" color="#000000" opacity="0"/>
                <v:fill on="true" color="#000000"/>
              </v:shape>
              <v:shape id="Shape 10252" style="position:absolute;width:381;height:99504;left:190;top:0;" coordsize="38100,9950450" path="m0,0l38100,0l38100,9950450l0,9950450l0,0">
                <v:stroke weight="0pt" endcap="flat" joinstyle="miter" miterlimit="10" on="false" color="#000000" opacity="0"/>
                <v:fill on="true" color="#ffffff"/>
              </v:shape>
              <v:shape id="Shape 10253" style="position:absolute;width:95;height:99504;left:571;top:0;" coordsize="9525,9950450" path="m0,0l9525,0l9525,9950450l0,9950450l0,0">
                <v:stroke weight="0pt" endcap="flat" joinstyle="miter" miterlimit="10" on="false" color="#000000" opacity="0"/>
                <v:fill on="true" color="#000000"/>
              </v:shape>
              <v:shape id="Shape 10254" style="position:absolute;width:190;height:99504;left:69373;top:0;" coordsize="19050,9950450" path="m0,0l19050,0l19050,9950450l0,9950450l0,0">
                <v:stroke weight="0pt" endcap="flat" joinstyle="miter" miterlimit="10" on="false" color="#000000" opacity="0"/>
                <v:fill on="true" color="#000000"/>
              </v:shape>
              <v:shape id="Shape 10255" style="position:absolute;width:381;height:99504;left:68992;top:0;" coordsize="38100,9950450" path="m0,0l38100,0l38100,9950450l0,9950450l0,0">
                <v:stroke weight="0pt" endcap="flat" joinstyle="miter" miterlimit="10" on="false" color="#000000" opacity="0"/>
                <v:fill on="true" color="#ffffff"/>
              </v:shape>
              <v:shape id="Shape 10256" style="position:absolute;width:95;height:99504;left:68897;top:0;" coordsize="9525,9950450" path="m0,0l9525,0l9525,9950450l0,995045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B9841" w14:textId="77777777" w:rsidR="001B4DB9" w:rsidRDefault="00563C00">
    <w:pPr>
      <w:spacing w:after="0" w:line="259" w:lineRule="auto"/>
      <w:ind w:left="-796" w:right="475"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971DB56" wp14:editId="6FF81A54">
              <wp:simplePos x="0" y="0"/>
              <wp:positionH relativeFrom="page">
                <wp:posOffset>304800</wp:posOffset>
              </wp:positionH>
              <wp:positionV relativeFrom="page">
                <wp:posOffset>304800</wp:posOffset>
              </wp:positionV>
              <wp:extent cx="6956425" cy="66675"/>
              <wp:effectExtent l="0" t="0" r="0" b="0"/>
              <wp:wrapSquare wrapText="bothSides"/>
              <wp:docPr id="9706" name="Group 9706"/>
              <wp:cNvGraphicFramePr/>
              <a:graphic xmlns:a="http://schemas.openxmlformats.org/drawingml/2006/main">
                <a:graphicData uri="http://schemas.microsoft.com/office/word/2010/wordprocessingGroup">
                  <wpg:wgp>
                    <wpg:cNvGrpSpPr/>
                    <wpg:grpSpPr>
                      <a:xfrm>
                        <a:off x="0" y="0"/>
                        <a:ext cx="6956425" cy="66675"/>
                        <a:chOff x="0" y="0"/>
                        <a:chExt cx="6956425" cy="66675"/>
                      </a:xfrm>
                    </wpg:grpSpPr>
                    <wps:wsp>
                      <wps:cNvPr id="10181" name="Shape 10181"/>
                      <wps:cNvSpPr/>
                      <wps:spPr>
                        <a:xfrm>
                          <a:off x="0" y="0"/>
                          <a:ext cx="19050" cy="66675"/>
                        </a:xfrm>
                        <a:custGeom>
                          <a:avLst/>
                          <a:gdLst/>
                          <a:ahLst/>
                          <a:cxnLst/>
                          <a:rect l="0" t="0" r="0" b="0"/>
                          <a:pathLst>
                            <a:path w="19050" h="66675">
                              <a:moveTo>
                                <a:pt x="0" y="0"/>
                              </a:moveTo>
                              <a:lnTo>
                                <a:pt x="19050" y="0"/>
                              </a:lnTo>
                              <a:lnTo>
                                <a:pt x="19050" y="66675"/>
                              </a:lnTo>
                              <a:lnTo>
                                <a:pt x="0" y="66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82" name="Shape 10182"/>
                      <wps:cNvSpPr/>
                      <wps:spPr>
                        <a:xfrm>
                          <a:off x="0" y="0"/>
                          <a:ext cx="66675" cy="19050"/>
                        </a:xfrm>
                        <a:custGeom>
                          <a:avLst/>
                          <a:gdLst/>
                          <a:ahLst/>
                          <a:cxnLst/>
                          <a:rect l="0" t="0" r="0" b="0"/>
                          <a:pathLst>
                            <a:path w="66675" h="19050">
                              <a:moveTo>
                                <a:pt x="0" y="0"/>
                              </a:moveTo>
                              <a:lnTo>
                                <a:pt x="66675" y="0"/>
                              </a:lnTo>
                              <a:lnTo>
                                <a:pt x="666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83" name="Shape 10183"/>
                      <wps:cNvSpPr/>
                      <wps:spPr>
                        <a:xfrm>
                          <a:off x="19050" y="19050"/>
                          <a:ext cx="38100" cy="47625"/>
                        </a:xfrm>
                        <a:custGeom>
                          <a:avLst/>
                          <a:gdLst/>
                          <a:ahLst/>
                          <a:cxnLst/>
                          <a:rect l="0" t="0" r="0" b="0"/>
                          <a:pathLst>
                            <a:path w="38100" h="47625">
                              <a:moveTo>
                                <a:pt x="0" y="0"/>
                              </a:moveTo>
                              <a:lnTo>
                                <a:pt x="38100" y="0"/>
                              </a:lnTo>
                              <a:lnTo>
                                <a:pt x="38100" y="47625"/>
                              </a:lnTo>
                              <a:lnTo>
                                <a:pt x="0" y="47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84" name="Shape 10184"/>
                      <wps:cNvSpPr/>
                      <wps:spPr>
                        <a:xfrm>
                          <a:off x="19050" y="19050"/>
                          <a:ext cx="47625" cy="38100"/>
                        </a:xfrm>
                        <a:custGeom>
                          <a:avLst/>
                          <a:gdLst/>
                          <a:ahLst/>
                          <a:cxnLst/>
                          <a:rect l="0" t="0" r="0" b="0"/>
                          <a:pathLst>
                            <a:path w="47625" h="38100">
                              <a:moveTo>
                                <a:pt x="0" y="0"/>
                              </a:moveTo>
                              <a:lnTo>
                                <a:pt x="47625" y="0"/>
                              </a:lnTo>
                              <a:lnTo>
                                <a:pt x="47625"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85" name="Shape 10185"/>
                      <wps:cNvSpPr/>
                      <wps:spPr>
                        <a:xfrm>
                          <a:off x="57150" y="571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86" name="Shape 10186"/>
                      <wps:cNvSpPr/>
                      <wps:spPr>
                        <a:xfrm>
                          <a:off x="66675" y="0"/>
                          <a:ext cx="6823075" cy="19050"/>
                        </a:xfrm>
                        <a:custGeom>
                          <a:avLst/>
                          <a:gdLst/>
                          <a:ahLst/>
                          <a:cxnLst/>
                          <a:rect l="0" t="0" r="0" b="0"/>
                          <a:pathLst>
                            <a:path w="6823075" h="19050">
                              <a:moveTo>
                                <a:pt x="0" y="0"/>
                              </a:moveTo>
                              <a:lnTo>
                                <a:pt x="6823075" y="0"/>
                              </a:lnTo>
                              <a:lnTo>
                                <a:pt x="68230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87" name="Shape 10187"/>
                      <wps:cNvSpPr/>
                      <wps:spPr>
                        <a:xfrm>
                          <a:off x="66675" y="19050"/>
                          <a:ext cx="6823075" cy="38100"/>
                        </a:xfrm>
                        <a:custGeom>
                          <a:avLst/>
                          <a:gdLst/>
                          <a:ahLst/>
                          <a:cxnLst/>
                          <a:rect l="0" t="0" r="0" b="0"/>
                          <a:pathLst>
                            <a:path w="6823075" h="38100">
                              <a:moveTo>
                                <a:pt x="0" y="0"/>
                              </a:moveTo>
                              <a:lnTo>
                                <a:pt x="6823075" y="0"/>
                              </a:lnTo>
                              <a:lnTo>
                                <a:pt x="6823075"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88" name="Shape 10188"/>
                      <wps:cNvSpPr/>
                      <wps:spPr>
                        <a:xfrm>
                          <a:off x="66675" y="57150"/>
                          <a:ext cx="6823075" cy="9525"/>
                        </a:xfrm>
                        <a:custGeom>
                          <a:avLst/>
                          <a:gdLst/>
                          <a:ahLst/>
                          <a:cxnLst/>
                          <a:rect l="0" t="0" r="0" b="0"/>
                          <a:pathLst>
                            <a:path w="6823075" h="9525">
                              <a:moveTo>
                                <a:pt x="0" y="0"/>
                              </a:moveTo>
                              <a:lnTo>
                                <a:pt x="6823075" y="0"/>
                              </a:lnTo>
                              <a:lnTo>
                                <a:pt x="68230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89" name="Shape 10189"/>
                      <wps:cNvSpPr/>
                      <wps:spPr>
                        <a:xfrm>
                          <a:off x="6937375" y="0"/>
                          <a:ext cx="19050" cy="66675"/>
                        </a:xfrm>
                        <a:custGeom>
                          <a:avLst/>
                          <a:gdLst/>
                          <a:ahLst/>
                          <a:cxnLst/>
                          <a:rect l="0" t="0" r="0" b="0"/>
                          <a:pathLst>
                            <a:path w="19050" h="66675">
                              <a:moveTo>
                                <a:pt x="0" y="0"/>
                              </a:moveTo>
                              <a:lnTo>
                                <a:pt x="19050" y="0"/>
                              </a:lnTo>
                              <a:lnTo>
                                <a:pt x="19050" y="66675"/>
                              </a:lnTo>
                              <a:lnTo>
                                <a:pt x="0" y="66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90" name="Shape 10190"/>
                      <wps:cNvSpPr/>
                      <wps:spPr>
                        <a:xfrm>
                          <a:off x="6889750" y="0"/>
                          <a:ext cx="66675" cy="19050"/>
                        </a:xfrm>
                        <a:custGeom>
                          <a:avLst/>
                          <a:gdLst/>
                          <a:ahLst/>
                          <a:cxnLst/>
                          <a:rect l="0" t="0" r="0" b="0"/>
                          <a:pathLst>
                            <a:path w="66675" h="19050">
                              <a:moveTo>
                                <a:pt x="0" y="0"/>
                              </a:moveTo>
                              <a:lnTo>
                                <a:pt x="66675" y="0"/>
                              </a:lnTo>
                              <a:lnTo>
                                <a:pt x="666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91" name="Shape 10191"/>
                      <wps:cNvSpPr/>
                      <wps:spPr>
                        <a:xfrm>
                          <a:off x="6899275" y="19050"/>
                          <a:ext cx="38100" cy="47625"/>
                        </a:xfrm>
                        <a:custGeom>
                          <a:avLst/>
                          <a:gdLst/>
                          <a:ahLst/>
                          <a:cxnLst/>
                          <a:rect l="0" t="0" r="0" b="0"/>
                          <a:pathLst>
                            <a:path w="38100" h="47625">
                              <a:moveTo>
                                <a:pt x="0" y="0"/>
                              </a:moveTo>
                              <a:lnTo>
                                <a:pt x="38100" y="0"/>
                              </a:lnTo>
                              <a:lnTo>
                                <a:pt x="38100" y="47625"/>
                              </a:lnTo>
                              <a:lnTo>
                                <a:pt x="0" y="47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92" name="Shape 10192"/>
                      <wps:cNvSpPr/>
                      <wps:spPr>
                        <a:xfrm>
                          <a:off x="6889750" y="19050"/>
                          <a:ext cx="47625" cy="38100"/>
                        </a:xfrm>
                        <a:custGeom>
                          <a:avLst/>
                          <a:gdLst/>
                          <a:ahLst/>
                          <a:cxnLst/>
                          <a:rect l="0" t="0" r="0" b="0"/>
                          <a:pathLst>
                            <a:path w="47625" h="38100">
                              <a:moveTo>
                                <a:pt x="0" y="0"/>
                              </a:moveTo>
                              <a:lnTo>
                                <a:pt x="47625" y="0"/>
                              </a:lnTo>
                              <a:lnTo>
                                <a:pt x="47625"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93" name="Shape 10193"/>
                      <wps:cNvSpPr/>
                      <wps:spPr>
                        <a:xfrm>
                          <a:off x="6889750" y="571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06" style="width:547.75pt;height:5.25pt;position:absolute;mso-position-horizontal-relative:page;mso-position-horizontal:absolute;margin-left:24pt;mso-position-vertical-relative:page;margin-top:24pt;" coordsize="69564,666">
              <v:shape id="Shape 10194" style="position:absolute;width:190;height:666;left:0;top:0;" coordsize="19050,66675" path="m0,0l19050,0l19050,66675l0,66675l0,0">
                <v:stroke weight="0pt" endcap="flat" joinstyle="miter" miterlimit="10" on="false" color="#000000" opacity="0"/>
                <v:fill on="true" color="#000000"/>
              </v:shape>
              <v:shape id="Shape 10195" style="position:absolute;width:666;height:190;left:0;top:0;" coordsize="66675,19050" path="m0,0l66675,0l66675,19050l0,19050l0,0">
                <v:stroke weight="0pt" endcap="flat" joinstyle="miter" miterlimit="10" on="false" color="#000000" opacity="0"/>
                <v:fill on="true" color="#000000"/>
              </v:shape>
              <v:shape id="Shape 10196" style="position:absolute;width:381;height:476;left:190;top:190;" coordsize="38100,47625" path="m0,0l38100,0l38100,47625l0,47625l0,0">
                <v:stroke weight="0pt" endcap="flat" joinstyle="miter" miterlimit="10" on="false" color="#000000" opacity="0"/>
                <v:fill on="true" color="#ffffff"/>
              </v:shape>
              <v:shape id="Shape 10197" style="position:absolute;width:476;height:381;left:190;top:190;" coordsize="47625,38100" path="m0,0l47625,0l47625,38100l0,38100l0,0">
                <v:stroke weight="0pt" endcap="flat" joinstyle="miter" miterlimit="10" on="false" color="#000000" opacity="0"/>
                <v:fill on="true" color="#ffffff"/>
              </v:shape>
              <v:shape id="Shape 10198" style="position:absolute;width:95;height:95;left:571;top:571;" coordsize="9525,9525" path="m0,0l9525,0l9525,9525l0,9525l0,0">
                <v:stroke weight="0pt" endcap="flat" joinstyle="miter" miterlimit="10" on="false" color="#000000" opacity="0"/>
                <v:fill on="true" color="#000000"/>
              </v:shape>
              <v:shape id="Shape 10199" style="position:absolute;width:68230;height:190;left:666;top:0;" coordsize="6823075,19050" path="m0,0l6823075,0l6823075,19050l0,19050l0,0">
                <v:stroke weight="0pt" endcap="flat" joinstyle="miter" miterlimit="10" on="false" color="#000000" opacity="0"/>
                <v:fill on="true" color="#000000"/>
              </v:shape>
              <v:shape id="Shape 10200" style="position:absolute;width:68230;height:381;left:666;top:190;" coordsize="6823075,38100" path="m0,0l6823075,0l6823075,38100l0,38100l0,0">
                <v:stroke weight="0pt" endcap="flat" joinstyle="miter" miterlimit="10" on="false" color="#000000" opacity="0"/>
                <v:fill on="true" color="#ffffff"/>
              </v:shape>
              <v:shape id="Shape 10201" style="position:absolute;width:68230;height:95;left:666;top:571;" coordsize="6823075,9525" path="m0,0l6823075,0l6823075,9525l0,9525l0,0">
                <v:stroke weight="0pt" endcap="flat" joinstyle="miter" miterlimit="10" on="false" color="#000000" opacity="0"/>
                <v:fill on="true" color="#000000"/>
              </v:shape>
              <v:shape id="Shape 10202" style="position:absolute;width:190;height:666;left:69373;top:0;" coordsize="19050,66675" path="m0,0l19050,0l19050,66675l0,66675l0,0">
                <v:stroke weight="0pt" endcap="flat" joinstyle="miter" miterlimit="10" on="false" color="#000000" opacity="0"/>
                <v:fill on="true" color="#000000"/>
              </v:shape>
              <v:shape id="Shape 10203" style="position:absolute;width:666;height:190;left:68897;top:0;" coordsize="66675,19050" path="m0,0l66675,0l66675,19050l0,19050l0,0">
                <v:stroke weight="0pt" endcap="flat" joinstyle="miter" miterlimit="10" on="false" color="#000000" opacity="0"/>
                <v:fill on="true" color="#000000"/>
              </v:shape>
              <v:shape id="Shape 10204" style="position:absolute;width:381;height:476;left:68992;top:190;" coordsize="38100,47625" path="m0,0l38100,0l38100,47625l0,47625l0,0">
                <v:stroke weight="0pt" endcap="flat" joinstyle="miter" miterlimit="10" on="false" color="#000000" opacity="0"/>
                <v:fill on="true" color="#ffffff"/>
              </v:shape>
              <v:shape id="Shape 10205" style="position:absolute;width:476;height:381;left:68897;top:190;" coordsize="47625,38100" path="m0,0l47625,0l47625,38100l0,38100l0,0">
                <v:stroke weight="0pt" endcap="flat" joinstyle="miter" miterlimit="10" on="false" color="#000000" opacity="0"/>
                <v:fill on="true" color="#ffffff"/>
              </v:shape>
              <v:shape id="Shape 10206" style="position:absolute;width:95;height:95;left:68897;top:571;" coordsize="9525,9525" path="m0,0l9525,0l9525,9525l0,9525l0,0">
                <v:stroke weight="0pt" endcap="flat" joinstyle="miter" miterlimit="10" on="false" color="#000000" opacity="0"/>
                <v:fill on="true" color="#000000"/>
              </v:shape>
              <w10:wrap type="square"/>
            </v:group>
          </w:pict>
        </mc:Fallback>
      </mc:AlternateContent>
    </w:r>
  </w:p>
  <w:p w14:paraId="64ACE03C" w14:textId="77777777" w:rsidR="001B4DB9" w:rsidRDefault="00563C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1C16E92D" wp14:editId="35FC231D">
              <wp:simplePos x="0" y="0"/>
              <wp:positionH relativeFrom="page">
                <wp:posOffset>304800</wp:posOffset>
              </wp:positionH>
              <wp:positionV relativeFrom="page">
                <wp:posOffset>371475</wp:posOffset>
              </wp:positionV>
              <wp:extent cx="6956425" cy="9950450"/>
              <wp:effectExtent l="0" t="0" r="0" b="0"/>
              <wp:wrapNone/>
              <wp:docPr id="9720" name="Group 9720"/>
              <wp:cNvGraphicFramePr/>
              <a:graphic xmlns:a="http://schemas.openxmlformats.org/drawingml/2006/main">
                <a:graphicData uri="http://schemas.microsoft.com/office/word/2010/wordprocessingGroup">
                  <wpg:wgp>
                    <wpg:cNvGrpSpPr/>
                    <wpg:grpSpPr>
                      <a:xfrm>
                        <a:off x="0" y="0"/>
                        <a:ext cx="6956425" cy="9950450"/>
                        <a:chOff x="0" y="0"/>
                        <a:chExt cx="6956425" cy="9950450"/>
                      </a:xfrm>
                    </wpg:grpSpPr>
                    <wps:wsp>
                      <wps:cNvPr id="10207" name="Shape 10207"/>
                      <wps:cNvSpPr/>
                      <wps:spPr>
                        <a:xfrm>
                          <a:off x="0" y="0"/>
                          <a:ext cx="19050" cy="9950450"/>
                        </a:xfrm>
                        <a:custGeom>
                          <a:avLst/>
                          <a:gdLst/>
                          <a:ahLst/>
                          <a:cxnLst/>
                          <a:rect l="0" t="0" r="0" b="0"/>
                          <a:pathLst>
                            <a:path w="19050" h="9950450">
                              <a:moveTo>
                                <a:pt x="0" y="0"/>
                              </a:moveTo>
                              <a:lnTo>
                                <a:pt x="19050" y="0"/>
                              </a:lnTo>
                              <a:lnTo>
                                <a:pt x="19050" y="9950450"/>
                              </a:lnTo>
                              <a:lnTo>
                                <a:pt x="0" y="99504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08" name="Shape 10208"/>
                      <wps:cNvSpPr/>
                      <wps:spPr>
                        <a:xfrm>
                          <a:off x="19050" y="0"/>
                          <a:ext cx="38100" cy="9950450"/>
                        </a:xfrm>
                        <a:custGeom>
                          <a:avLst/>
                          <a:gdLst/>
                          <a:ahLst/>
                          <a:cxnLst/>
                          <a:rect l="0" t="0" r="0" b="0"/>
                          <a:pathLst>
                            <a:path w="38100" h="9950450">
                              <a:moveTo>
                                <a:pt x="0" y="0"/>
                              </a:moveTo>
                              <a:lnTo>
                                <a:pt x="38100" y="0"/>
                              </a:lnTo>
                              <a:lnTo>
                                <a:pt x="38100" y="9950450"/>
                              </a:lnTo>
                              <a:lnTo>
                                <a:pt x="0" y="99504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09" name="Shape 10209"/>
                      <wps:cNvSpPr/>
                      <wps:spPr>
                        <a:xfrm>
                          <a:off x="57150" y="0"/>
                          <a:ext cx="9525" cy="9950450"/>
                        </a:xfrm>
                        <a:custGeom>
                          <a:avLst/>
                          <a:gdLst/>
                          <a:ahLst/>
                          <a:cxnLst/>
                          <a:rect l="0" t="0" r="0" b="0"/>
                          <a:pathLst>
                            <a:path w="9525" h="9950450">
                              <a:moveTo>
                                <a:pt x="0" y="0"/>
                              </a:moveTo>
                              <a:lnTo>
                                <a:pt x="9525" y="0"/>
                              </a:lnTo>
                              <a:lnTo>
                                <a:pt x="9525" y="9950450"/>
                              </a:lnTo>
                              <a:lnTo>
                                <a:pt x="0" y="99504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10" name="Shape 10210"/>
                      <wps:cNvSpPr/>
                      <wps:spPr>
                        <a:xfrm>
                          <a:off x="6937375" y="0"/>
                          <a:ext cx="19050" cy="9950450"/>
                        </a:xfrm>
                        <a:custGeom>
                          <a:avLst/>
                          <a:gdLst/>
                          <a:ahLst/>
                          <a:cxnLst/>
                          <a:rect l="0" t="0" r="0" b="0"/>
                          <a:pathLst>
                            <a:path w="19050" h="9950450">
                              <a:moveTo>
                                <a:pt x="0" y="0"/>
                              </a:moveTo>
                              <a:lnTo>
                                <a:pt x="19050" y="0"/>
                              </a:lnTo>
                              <a:lnTo>
                                <a:pt x="19050" y="9950450"/>
                              </a:lnTo>
                              <a:lnTo>
                                <a:pt x="0" y="99504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11" name="Shape 10211"/>
                      <wps:cNvSpPr/>
                      <wps:spPr>
                        <a:xfrm>
                          <a:off x="6899275" y="0"/>
                          <a:ext cx="38100" cy="9950450"/>
                        </a:xfrm>
                        <a:custGeom>
                          <a:avLst/>
                          <a:gdLst/>
                          <a:ahLst/>
                          <a:cxnLst/>
                          <a:rect l="0" t="0" r="0" b="0"/>
                          <a:pathLst>
                            <a:path w="38100" h="9950450">
                              <a:moveTo>
                                <a:pt x="0" y="0"/>
                              </a:moveTo>
                              <a:lnTo>
                                <a:pt x="38100" y="0"/>
                              </a:lnTo>
                              <a:lnTo>
                                <a:pt x="38100" y="9950450"/>
                              </a:lnTo>
                              <a:lnTo>
                                <a:pt x="0" y="99504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12" name="Shape 10212"/>
                      <wps:cNvSpPr/>
                      <wps:spPr>
                        <a:xfrm>
                          <a:off x="6889750" y="0"/>
                          <a:ext cx="9525" cy="9950450"/>
                        </a:xfrm>
                        <a:custGeom>
                          <a:avLst/>
                          <a:gdLst/>
                          <a:ahLst/>
                          <a:cxnLst/>
                          <a:rect l="0" t="0" r="0" b="0"/>
                          <a:pathLst>
                            <a:path w="9525" h="9950450">
                              <a:moveTo>
                                <a:pt x="0" y="0"/>
                              </a:moveTo>
                              <a:lnTo>
                                <a:pt x="9525" y="0"/>
                              </a:lnTo>
                              <a:lnTo>
                                <a:pt x="9525" y="9950450"/>
                              </a:lnTo>
                              <a:lnTo>
                                <a:pt x="0" y="99504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20" style="width:547.75pt;height:783.5pt;position:absolute;z-index:-2147483648;mso-position-horizontal-relative:page;mso-position-horizontal:absolute;margin-left:24pt;mso-position-vertical-relative:page;margin-top:29.25pt;" coordsize="69564,99504">
              <v:shape id="Shape 10213" style="position:absolute;width:190;height:99504;left:0;top:0;" coordsize="19050,9950450" path="m0,0l19050,0l19050,9950450l0,9950450l0,0">
                <v:stroke weight="0pt" endcap="flat" joinstyle="miter" miterlimit="10" on="false" color="#000000" opacity="0"/>
                <v:fill on="true" color="#000000"/>
              </v:shape>
              <v:shape id="Shape 10214" style="position:absolute;width:381;height:99504;left:190;top:0;" coordsize="38100,9950450" path="m0,0l38100,0l38100,9950450l0,9950450l0,0">
                <v:stroke weight="0pt" endcap="flat" joinstyle="miter" miterlimit="10" on="false" color="#000000" opacity="0"/>
                <v:fill on="true" color="#ffffff"/>
              </v:shape>
              <v:shape id="Shape 10215" style="position:absolute;width:95;height:99504;left:571;top:0;" coordsize="9525,9950450" path="m0,0l9525,0l9525,9950450l0,9950450l0,0">
                <v:stroke weight="0pt" endcap="flat" joinstyle="miter" miterlimit="10" on="false" color="#000000" opacity="0"/>
                <v:fill on="true" color="#000000"/>
              </v:shape>
              <v:shape id="Shape 10216" style="position:absolute;width:190;height:99504;left:69373;top:0;" coordsize="19050,9950450" path="m0,0l19050,0l19050,9950450l0,9950450l0,0">
                <v:stroke weight="0pt" endcap="flat" joinstyle="miter" miterlimit="10" on="false" color="#000000" opacity="0"/>
                <v:fill on="true" color="#000000"/>
              </v:shape>
              <v:shape id="Shape 10217" style="position:absolute;width:381;height:99504;left:68992;top:0;" coordsize="38100,9950450" path="m0,0l38100,0l38100,9950450l0,9950450l0,0">
                <v:stroke weight="0pt" endcap="flat" joinstyle="miter" miterlimit="10" on="false" color="#000000" opacity="0"/>
                <v:fill on="true" color="#ffffff"/>
              </v:shape>
              <v:shape id="Shape 10218" style="position:absolute;width:95;height:99504;left:68897;top:0;" coordsize="9525,9950450" path="m0,0l9525,0l9525,9950450l0,995045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13280"/>
    <w:multiLevelType w:val="hybridMultilevel"/>
    <w:tmpl w:val="4ECC7580"/>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1" w15:restartNumberingAfterBreak="0">
    <w:nsid w:val="43F7270F"/>
    <w:multiLevelType w:val="hybridMultilevel"/>
    <w:tmpl w:val="4FF83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025531"/>
    <w:multiLevelType w:val="hybridMultilevel"/>
    <w:tmpl w:val="19D44ECE"/>
    <w:lvl w:ilvl="0" w:tplc="40090001">
      <w:start w:val="1"/>
      <w:numFmt w:val="bullet"/>
      <w:lvlText w:val=""/>
      <w:lvlJc w:val="left"/>
      <w:pPr>
        <w:tabs>
          <w:tab w:val="num" w:pos="0"/>
        </w:tabs>
        <w:ind w:left="720" w:hanging="360"/>
      </w:pPr>
      <w:rPr>
        <w:rFonts w:ascii="Symbol" w:hAnsi="Symbol" w:hint="default"/>
        <w:color w:val="auto"/>
        <w:sz w:val="22"/>
        <w:szCs w:val="22"/>
      </w:rPr>
    </w:lvl>
    <w:lvl w:ilvl="1" w:tplc="04090001">
      <w:start w:val="1"/>
      <w:numFmt w:val="bullet"/>
      <w:lvlText w:val=""/>
      <w:lvlJc w:val="left"/>
      <w:pPr>
        <w:tabs>
          <w:tab w:val="num" w:pos="1440"/>
        </w:tabs>
        <w:ind w:left="1440" w:hanging="360"/>
      </w:pPr>
      <w:rPr>
        <w:rFonts w:ascii="Symbol" w:hAnsi="Symbol" w:hint="default"/>
      </w:rPr>
    </w:lvl>
    <w:lvl w:ilvl="2" w:tplc="244CDB68">
      <w:start w:val="1"/>
      <w:numFmt w:val="bullet"/>
      <w:lvlText w:val="-"/>
      <w:lvlJc w:val="left"/>
      <w:pPr>
        <w:tabs>
          <w:tab w:val="num" w:pos="2160"/>
        </w:tabs>
        <w:ind w:left="2160" w:hanging="360"/>
      </w:pPr>
      <w:rPr>
        <w:rFonts w:ascii="Arial" w:hAnsi="Arial" w:cs="Times New Roman"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5EC333F9"/>
    <w:multiLevelType w:val="hybridMultilevel"/>
    <w:tmpl w:val="28743EA8"/>
    <w:lvl w:ilvl="0" w:tplc="06D45102">
      <w:start w:val="1"/>
      <w:numFmt w:val="bullet"/>
      <w:lvlText w:val="•"/>
      <w:lvlJc w:val="left"/>
      <w:pPr>
        <w:ind w:left="7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70F890">
      <w:start w:val="1"/>
      <w:numFmt w:val="bullet"/>
      <w:lvlText w:val="o"/>
      <w:lvlJc w:val="left"/>
      <w:pPr>
        <w:ind w:left="16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6849B2C">
      <w:start w:val="1"/>
      <w:numFmt w:val="bullet"/>
      <w:lvlText w:val="▪"/>
      <w:lvlJc w:val="left"/>
      <w:pPr>
        <w:ind w:left="23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03AF716">
      <w:start w:val="1"/>
      <w:numFmt w:val="bullet"/>
      <w:lvlText w:val="•"/>
      <w:lvlJc w:val="left"/>
      <w:pPr>
        <w:ind w:left="30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3284B78">
      <w:start w:val="1"/>
      <w:numFmt w:val="bullet"/>
      <w:lvlText w:val="o"/>
      <w:lvlJc w:val="left"/>
      <w:pPr>
        <w:ind w:left="37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B302C38">
      <w:start w:val="1"/>
      <w:numFmt w:val="bullet"/>
      <w:lvlText w:val="▪"/>
      <w:lvlJc w:val="left"/>
      <w:pPr>
        <w:ind w:left="45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5483476">
      <w:start w:val="1"/>
      <w:numFmt w:val="bullet"/>
      <w:lvlText w:val="•"/>
      <w:lvlJc w:val="left"/>
      <w:pPr>
        <w:ind w:left="52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71825DA">
      <w:start w:val="1"/>
      <w:numFmt w:val="bullet"/>
      <w:lvlText w:val="o"/>
      <w:lvlJc w:val="left"/>
      <w:pPr>
        <w:ind w:left="59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A88BE8">
      <w:start w:val="1"/>
      <w:numFmt w:val="bullet"/>
      <w:lvlText w:val="▪"/>
      <w:lvlJc w:val="left"/>
      <w:pPr>
        <w:ind w:left="66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54D7F49"/>
    <w:multiLevelType w:val="hybridMultilevel"/>
    <w:tmpl w:val="B0B24944"/>
    <w:lvl w:ilvl="0" w:tplc="1636862A">
      <w:start w:val="1"/>
      <w:numFmt w:val="bullet"/>
      <w:lvlText w:val="•"/>
      <w:lvlJc w:val="left"/>
      <w:pPr>
        <w:ind w:left="7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CFC28F0">
      <w:start w:val="1"/>
      <w:numFmt w:val="bullet"/>
      <w:lvlText w:val="o"/>
      <w:lvlJc w:val="left"/>
      <w:pPr>
        <w:ind w:left="15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19A6A56">
      <w:start w:val="1"/>
      <w:numFmt w:val="bullet"/>
      <w:lvlText w:val="▪"/>
      <w:lvlJc w:val="left"/>
      <w:pPr>
        <w:ind w:left="22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428A3AC">
      <w:start w:val="1"/>
      <w:numFmt w:val="bullet"/>
      <w:lvlText w:val="•"/>
      <w:lvlJc w:val="left"/>
      <w:pPr>
        <w:ind w:left="29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F4E570">
      <w:start w:val="1"/>
      <w:numFmt w:val="bullet"/>
      <w:lvlText w:val="o"/>
      <w:lvlJc w:val="left"/>
      <w:pPr>
        <w:ind w:left="36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AA27680">
      <w:start w:val="1"/>
      <w:numFmt w:val="bullet"/>
      <w:lvlText w:val="▪"/>
      <w:lvlJc w:val="left"/>
      <w:pPr>
        <w:ind w:left="43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7040F4">
      <w:start w:val="1"/>
      <w:numFmt w:val="bullet"/>
      <w:lvlText w:val="•"/>
      <w:lvlJc w:val="left"/>
      <w:pPr>
        <w:ind w:left="51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94D5A0">
      <w:start w:val="1"/>
      <w:numFmt w:val="bullet"/>
      <w:lvlText w:val="o"/>
      <w:lvlJc w:val="left"/>
      <w:pPr>
        <w:ind w:left="58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B28B27C">
      <w:start w:val="1"/>
      <w:numFmt w:val="bullet"/>
      <w:lvlText w:val="▪"/>
      <w:lvlJc w:val="left"/>
      <w:pPr>
        <w:ind w:left="65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0C44CD4"/>
    <w:multiLevelType w:val="hybridMultilevel"/>
    <w:tmpl w:val="368E6C36"/>
    <w:lvl w:ilvl="0" w:tplc="B7A820EE">
      <w:start w:val="1"/>
      <w:numFmt w:val="bullet"/>
      <w:lvlText w:val="•"/>
      <w:lvlJc w:val="left"/>
      <w:pPr>
        <w:ind w:left="7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82C40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BD6B6C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F96C00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563D6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E8842A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56A6DE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7A610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DCAF97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09058665">
    <w:abstractNumId w:val="4"/>
  </w:num>
  <w:num w:numId="2" w16cid:durableId="1160000623">
    <w:abstractNumId w:val="3"/>
  </w:num>
  <w:num w:numId="3" w16cid:durableId="1817530542">
    <w:abstractNumId w:val="5"/>
  </w:num>
  <w:num w:numId="4" w16cid:durableId="801849203">
    <w:abstractNumId w:val="0"/>
  </w:num>
  <w:num w:numId="5" w16cid:durableId="643391845">
    <w:abstractNumId w:val="1"/>
  </w:num>
  <w:num w:numId="6" w16cid:durableId="168035019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fwan hashmi">
    <w15:presenceInfo w15:providerId="Windows Live" w15:userId="264b8a3f488eb9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DB9"/>
    <w:rsid w:val="00017A08"/>
    <w:rsid w:val="00021C5E"/>
    <w:rsid w:val="00031985"/>
    <w:rsid w:val="000C288D"/>
    <w:rsid w:val="000D292B"/>
    <w:rsid w:val="000D36C3"/>
    <w:rsid w:val="000D69AE"/>
    <w:rsid w:val="00100E5B"/>
    <w:rsid w:val="00140AB5"/>
    <w:rsid w:val="0016138C"/>
    <w:rsid w:val="00183F45"/>
    <w:rsid w:val="00185281"/>
    <w:rsid w:val="00187564"/>
    <w:rsid w:val="001907C9"/>
    <w:rsid w:val="001B4DB9"/>
    <w:rsid w:val="001B678C"/>
    <w:rsid w:val="001D0A32"/>
    <w:rsid w:val="001E0E2C"/>
    <w:rsid w:val="00205E49"/>
    <w:rsid w:val="00205FE2"/>
    <w:rsid w:val="00213380"/>
    <w:rsid w:val="00217EEC"/>
    <w:rsid w:val="00261993"/>
    <w:rsid w:val="00265F48"/>
    <w:rsid w:val="0029308B"/>
    <w:rsid w:val="002C2D41"/>
    <w:rsid w:val="002E730A"/>
    <w:rsid w:val="002F56B9"/>
    <w:rsid w:val="0030339E"/>
    <w:rsid w:val="0031286E"/>
    <w:rsid w:val="003140A8"/>
    <w:rsid w:val="00315D5E"/>
    <w:rsid w:val="00353C6E"/>
    <w:rsid w:val="003A2EFE"/>
    <w:rsid w:val="003A316B"/>
    <w:rsid w:val="003D0EF4"/>
    <w:rsid w:val="003E4F23"/>
    <w:rsid w:val="00401326"/>
    <w:rsid w:val="00453B57"/>
    <w:rsid w:val="00463FCC"/>
    <w:rsid w:val="004820E4"/>
    <w:rsid w:val="0049497C"/>
    <w:rsid w:val="004B44B4"/>
    <w:rsid w:val="004E2F10"/>
    <w:rsid w:val="00506A93"/>
    <w:rsid w:val="00506FED"/>
    <w:rsid w:val="0051019E"/>
    <w:rsid w:val="00537F0C"/>
    <w:rsid w:val="00543C43"/>
    <w:rsid w:val="00550D44"/>
    <w:rsid w:val="005614DF"/>
    <w:rsid w:val="00561AC5"/>
    <w:rsid w:val="00563C00"/>
    <w:rsid w:val="005831F1"/>
    <w:rsid w:val="005E37FE"/>
    <w:rsid w:val="005F635E"/>
    <w:rsid w:val="0061111C"/>
    <w:rsid w:val="00643381"/>
    <w:rsid w:val="006503B1"/>
    <w:rsid w:val="00665B11"/>
    <w:rsid w:val="006775AB"/>
    <w:rsid w:val="006A2DCA"/>
    <w:rsid w:val="006C45B9"/>
    <w:rsid w:val="006F2B21"/>
    <w:rsid w:val="00707BE7"/>
    <w:rsid w:val="00714FE5"/>
    <w:rsid w:val="00727EA6"/>
    <w:rsid w:val="00761433"/>
    <w:rsid w:val="00766B78"/>
    <w:rsid w:val="00771A03"/>
    <w:rsid w:val="00775286"/>
    <w:rsid w:val="00776139"/>
    <w:rsid w:val="007A13C5"/>
    <w:rsid w:val="007C15A7"/>
    <w:rsid w:val="007D7DBD"/>
    <w:rsid w:val="007E1F29"/>
    <w:rsid w:val="00822506"/>
    <w:rsid w:val="00850677"/>
    <w:rsid w:val="00892549"/>
    <w:rsid w:val="0089651E"/>
    <w:rsid w:val="008A22D2"/>
    <w:rsid w:val="008C70CD"/>
    <w:rsid w:val="00903E0C"/>
    <w:rsid w:val="00935AC5"/>
    <w:rsid w:val="00935D2F"/>
    <w:rsid w:val="0094291C"/>
    <w:rsid w:val="00944961"/>
    <w:rsid w:val="009764A8"/>
    <w:rsid w:val="009867FF"/>
    <w:rsid w:val="00992819"/>
    <w:rsid w:val="009944E2"/>
    <w:rsid w:val="009D3FCA"/>
    <w:rsid w:val="00A0610F"/>
    <w:rsid w:val="00A13475"/>
    <w:rsid w:val="00A42B60"/>
    <w:rsid w:val="00A70CAF"/>
    <w:rsid w:val="00A72FC2"/>
    <w:rsid w:val="00A91277"/>
    <w:rsid w:val="00AC350A"/>
    <w:rsid w:val="00B01101"/>
    <w:rsid w:val="00B0237D"/>
    <w:rsid w:val="00B26B60"/>
    <w:rsid w:val="00B32E74"/>
    <w:rsid w:val="00B95BCC"/>
    <w:rsid w:val="00BA3554"/>
    <w:rsid w:val="00BC0A8A"/>
    <w:rsid w:val="00BC1096"/>
    <w:rsid w:val="00BC212F"/>
    <w:rsid w:val="00BC49BD"/>
    <w:rsid w:val="00BE1ECE"/>
    <w:rsid w:val="00BE24AF"/>
    <w:rsid w:val="00C22AE3"/>
    <w:rsid w:val="00C317BA"/>
    <w:rsid w:val="00C31F9D"/>
    <w:rsid w:val="00CA6B38"/>
    <w:rsid w:val="00CC177B"/>
    <w:rsid w:val="00CD63D9"/>
    <w:rsid w:val="00D0772A"/>
    <w:rsid w:val="00D26DE8"/>
    <w:rsid w:val="00D47DE0"/>
    <w:rsid w:val="00D61011"/>
    <w:rsid w:val="00DD2BD8"/>
    <w:rsid w:val="00DF65A8"/>
    <w:rsid w:val="00E10279"/>
    <w:rsid w:val="00E23633"/>
    <w:rsid w:val="00E23C6D"/>
    <w:rsid w:val="00E25DD9"/>
    <w:rsid w:val="00E3568D"/>
    <w:rsid w:val="00E76CBF"/>
    <w:rsid w:val="00E8794B"/>
    <w:rsid w:val="00E921E7"/>
    <w:rsid w:val="00ED5F50"/>
    <w:rsid w:val="00EF04A0"/>
    <w:rsid w:val="00EF41B2"/>
    <w:rsid w:val="00EF42E7"/>
    <w:rsid w:val="00EF51DA"/>
    <w:rsid w:val="00F0628B"/>
    <w:rsid w:val="00F15013"/>
    <w:rsid w:val="00F206A0"/>
    <w:rsid w:val="00F271C9"/>
    <w:rsid w:val="00F32EFC"/>
    <w:rsid w:val="00F44211"/>
    <w:rsid w:val="00FB66DE"/>
    <w:rsid w:val="00FD7D0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BCE79"/>
  <w15:docId w15:val="{45D1CB63-3420-4E1E-B1DA-74F80CA01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8" w:lineRule="auto"/>
      <w:ind w:left="440" w:hanging="10"/>
    </w:pPr>
    <w:rPr>
      <w:rFonts w:ascii="Book Antiqua" w:eastAsia="Book Antiqua" w:hAnsi="Book Antiqua" w:cs="Book Antiqua"/>
      <w:color w:val="000000"/>
      <w:sz w:val="24"/>
    </w:rPr>
  </w:style>
  <w:style w:type="paragraph" w:styleId="Heading2">
    <w:name w:val="heading 2"/>
    <w:basedOn w:val="Normal"/>
    <w:next w:val="Normal"/>
    <w:link w:val="Heading2Char"/>
    <w:uiPriority w:val="9"/>
    <w:semiHidden/>
    <w:unhideWhenUsed/>
    <w:qFormat/>
    <w:rsid w:val="00892549"/>
    <w:pPr>
      <w:keepNext/>
      <w:keepLines/>
      <w:widowControl w:val="0"/>
      <w:autoSpaceDE w:val="0"/>
      <w:autoSpaceDN w:val="0"/>
      <w:spacing w:before="40" w:after="0" w:line="240" w:lineRule="auto"/>
      <w:ind w:left="0" w:firstLine="0"/>
      <w:outlineLvl w:val="1"/>
    </w:pPr>
    <w:rPr>
      <w:rFonts w:asciiTheme="majorHAnsi" w:eastAsiaTheme="majorEastAsia" w:hAnsiTheme="majorHAnsi" w:cstheme="majorBidi"/>
      <w:color w:val="2F5496" w:themeColor="accent1" w:themeShade="BF"/>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Revision">
    <w:name w:val="Revision"/>
    <w:hidden/>
    <w:uiPriority w:val="99"/>
    <w:semiHidden/>
    <w:rsid w:val="00ED5F50"/>
    <w:pPr>
      <w:spacing w:after="0" w:line="240" w:lineRule="auto"/>
    </w:pPr>
    <w:rPr>
      <w:rFonts w:ascii="Book Antiqua" w:eastAsia="Book Antiqua" w:hAnsi="Book Antiqua" w:cs="Book Antiqua"/>
      <w:color w:val="000000"/>
      <w:sz w:val="24"/>
    </w:rPr>
  </w:style>
  <w:style w:type="paragraph" w:styleId="BalloonText">
    <w:name w:val="Balloon Text"/>
    <w:basedOn w:val="Normal"/>
    <w:link w:val="BalloonTextChar"/>
    <w:uiPriority w:val="99"/>
    <w:semiHidden/>
    <w:unhideWhenUsed/>
    <w:rsid w:val="00ED5F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5F50"/>
    <w:rPr>
      <w:rFonts w:ascii="Segoe UI" w:eastAsia="Book Antiqua" w:hAnsi="Segoe UI" w:cs="Segoe UI"/>
      <w:color w:val="000000"/>
      <w:sz w:val="18"/>
      <w:szCs w:val="18"/>
    </w:rPr>
  </w:style>
  <w:style w:type="paragraph" w:styleId="ListParagraph">
    <w:name w:val="List Paragraph"/>
    <w:basedOn w:val="Normal"/>
    <w:uiPriority w:val="34"/>
    <w:qFormat/>
    <w:rsid w:val="001907C9"/>
    <w:pPr>
      <w:ind w:left="720"/>
      <w:contextualSpacing/>
    </w:pPr>
  </w:style>
  <w:style w:type="character" w:customStyle="1" w:styleId="apple-style-span">
    <w:name w:val="apple-style-span"/>
    <w:basedOn w:val="DefaultParagraphFont"/>
    <w:rsid w:val="00E23633"/>
  </w:style>
  <w:style w:type="paragraph" w:styleId="NormalWeb">
    <w:name w:val="Normal (Web)"/>
    <w:basedOn w:val="Normal"/>
    <w:semiHidden/>
    <w:unhideWhenUsed/>
    <w:rsid w:val="00E23633"/>
    <w:pPr>
      <w:suppressAutoHyphens/>
      <w:spacing w:before="280" w:after="280" w:line="240" w:lineRule="auto"/>
      <w:ind w:left="0" w:firstLine="0"/>
    </w:pPr>
    <w:rPr>
      <w:rFonts w:ascii="Times New Roman" w:eastAsia="Times New Roman" w:hAnsi="Times New Roman" w:cs="Times New Roman"/>
      <w:color w:val="auto"/>
      <w:szCs w:val="24"/>
      <w:lang w:val="en-US" w:eastAsia="ar-SA"/>
    </w:rPr>
  </w:style>
  <w:style w:type="character" w:customStyle="1" w:styleId="Heading2Char">
    <w:name w:val="Heading 2 Char"/>
    <w:basedOn w:val="DefaultParagraphFont"/>
    <w:link w:val="Heading2"/>
    <w:uiPriority w:val="9"/>
    <w:semiHidden/>
    <w:rsid w:val="00892549"/>
    <w:rPr>
      <w:rFonts w:asciiTheme="majorHAnsi" w:eastAsiaTheme="majorEastAsia" w:hAnsiTheme="majorHAnsi" w:cstheme="majorBidi"/>
      <w:color w:val="2F5496" w:themeColor="accent1" w:themeShade="BF"/>
      <w:sz w:val="26"/>
      <w:szCs w:val="26"/>
      <w:lang w:val="en-US" w:eastAsia="en-US"/>
    </w:rPr>
  </w:style>
  <w:style w:type="character" w:styleId="Hyperlink">
    <w:name w:val="Hyperlink"/>
    <w:basedOn w:val="DefaultParagraphFont"/>
    <w:uiPriority w:val="99"/>
    <w:unhideWhenUsed/>
    <w:rsid w:val="00892549"/>
    <w:rPr>
      <w:color w:val="0563C1" w:themeColor="hyperlink"/>
      <w:u w:val="single"/>
    </w:rPr>
  </w:style>
  <w:style w:type="character" w:styleId="UnresolvedMention">
    <w:name w:val="Unresolved Mention"/>
    <w:basedOn w:val="DefaultParagraphFont"/>
    <w:uiPriority w:val="99"/>
    <w:semiHidden/>
    <w:unhideWhenUsed/>
    <w:rsid w:val="005614DF"/>
    <w:rPr>
      <w:color w:val="605E5C"/>
      <w:shd w:val="clear" w:color="auto" w:fill="E1DFDD"/>
    </w:rPr>
  </w:style>
  <w:style w:type="paragraph" w:styleId="NoSpacing">
    <w:name w:val="No Spacing"/>
    <w:uiPriority w:val="1"/>
    <w:qFormat/>
    <w:rsid w:val="00EF41B2"/>
    <w:pPr>
      <w:spacing w:after="0" w:line="240" w:lineRule="auto"/>
      <w:ind w:left="440" w:hanging="10"/>
    </w:pPr>
    <w:rPr>
      <w:rFonts w:ascii="Book Antiqua" w:eastAsia="Book Antiqua" w:hAnsi="Book Antiqua" w:cs="Book Antiqua"/>
      <w:color w:val="000000"/>
      <w:sz w:val="24"/>
    </w:rPr>
  </w:style>
  <w:style w:type="character" w:styleId="IntenseReference">
    <w:name w:val="Intense Reference"/>
    <w:basedOn w:val="DefaultParagraphFont"/>
    <w:uiPriority w:val="32"/>
    <w:qFormat/>
    <w:rsid w:val="00EF41B2"/>
    <w:rPr>
      <w:b/>
      <w:bCs/>
      <w:smallCaps/>
      <w:color w:val="4472C4" w:themeColor="accent1"/>
      <w:spacing w:val="5"/>
    </w:rPr>
  </w:style>
  <w:style w:type="character" w:styleId="SubtleReference">
    <w:name w:val="Subtle Reference"/>
    <w:basedOn w:val="DefaultParagraphFont"/>
    <w:uiPriority w:val="31"/>
    <w:qFormat/>
    <w:rsid w:val="00EF41B2"/>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565609">
      <w:bodyDiv w:val="1"/>
      <w:marLeft w:val="0"/>
      <w:marRight w:val="0"/>
      <w:marTop w:val="0"/>
      <w:marBottom w:val="0"/>
      <w:divBdr>
        <w:top w:val="none" w:sz="0" w:space="0" w:color="auto"/>
        <w:left w:val="none" w:sz="0" w:space="0" w:color="auto"/>
        <w:bottom w:val="none" w:sz="0" w:space="0" w:color="auto"/>
        <w:right w:val="none" w:sz="0" w:space="0" w:color="auto"/>
      </w:divBdr>
    </w:div>
    <w:div w:id="1471244266">
      <w:bodyDiv w:val="1"/>
      <w:marLeft w:val="0"/>
      <w:marRight w:val="0"/>
      <w:marTop w:val="0"/>
      <w:marBottom w:val="0"/>
      <w:divBdr>
        <w:top w:val="none" w:sz="0" w:space="0" w:color="auto"/>
        <w:left w:val="none" w:sz="0" w:space="0" w:color="auto"/>
        <w:bottom w:val="none" w:sz="0" w:space="0" w:color="auto"/>
        <w:right w:val="none" w:sz="0" w:space="0" w:color="auto"/>
      </w:divBdr>
    </w:div>
    <w:div w:id="16030315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40.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image" Target="media/image20.png"/><Relationship Id="rId17" Type="http://schemas.openxmlformats.org/officeDocument/2006/relationships/image" Target="media/image6.png"/><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0.png"/><Relationship Id="rId20" Type="http://schemas.openxmlformats.org/officeDocument/2006/relationships/image" Target="media/image60.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1.png"/><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footer" Target="footer2.xml"/><Relationship Id="rId10" Type="http://schemas.openxmlformats.org/officeDocument/2006/relationships/image" Target="media/image10.png"/><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14" Type="http://schemas.openxmlformats.org/officeDocument/2006/relationships/image" Target="media/image30.png"/><Relationship Id="rId22" Type="http://schemas.openxmlformats.org/officeDocument/2006/relationships/hyperlink" Target="https://www.credly.com/badges/3809530c-d260-456c-92eb-8c4d8f1db0bf/public_url"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1530</Words>
  <Characters>8722</Characters>
  <Application>Microsoft Office Word</Application>
  <DocSecurity>4</DocSecurity>
  <Lines>72</Lines>
  <Paragraphs>20</Paragraphs>
  <ScaleCrop>false</ScaleCrop>
  <HeadingPairs>
    <vt:vector size="2" baseType="variant">
      <vt:variant>
        <vt:lpstr>Title</vt:lpstr>
      </vt:variant>
      <vt:variant>
        <vt:i4>1</vt:i4>
      </vt:variant>
    </vt:vector>
  </HeadingPairs>
  <TitlesOfParts>
    <vt:vector size="1" baseType="lpstr">
      <vt:lpstr>J</vt:lpstr>
    </vt:vector>
  </TitlesOfParts>
  <Company/>
  <LinksUpToDate>false</LinksUpToDate>
  <CharactersWithSpaces>10232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dc:title>
  <dc:subject/>
  <dc:creator>naukri.com</dc:creator>
  <cp:keywords>No Restrictions</cp:keywords>
  <cp:lastModifiedBy>Mohammed M Alibrahim</cp:lastModifiedBy>
  <cp:revision>2</cp:revision>
  <dcterms:created xsi:type="dcterms:W3CDTF">2022-07-19T13:12:00Z</dcterms:created>
  <dcterms:modified xsi:type="dcterms:W3CDTF">2022-07-19T13:12:00Z</dcterms:modified>
</cp:coreProperties>
</file>