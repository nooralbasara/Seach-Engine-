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>
    <v:background id="_x0000_s1025" o:bwmode="white" fillcolor="#f2f2f2 [3052]">
      <v:fill r:id="rId4" o:title="Light downward diagonal" type="pattern"/>
    </v:background>
  </w:background>
  <w:body>
    <w:tbl>
      <w:tblPr>
        <w:tblStyle w:val="TableGrid"/>
        <w:tblW w:w="10795" w:type="dxa"/>
        <w:tblInd w:w="270" w:type="dxa"/>
        <w:tblLayout w:type="fixed"/>
        <w:tblLook w:val="04A0" w:firstRow="1" w:lastRow="0" w:firstColumn="1" w:lastColumn="0" w:noHBand="0" w:noVBand="1"/>
      </w:tblPr>
      <w:tblGrid>
        <w:gridCol w:w="5132"/>
        <w:gridCol w:w="5663"/>
      </w:tblGrid>
      <w:tr w:rsidR="00461173" w:rsidRPr="002F71F2" w14:paraId="68A0836E" w14:textId="77777777" w:rsidTr="001B2E11">
        <w:trPr>
          <w:trHeight w:val="980"/>
        </w:trPr>
        <w:tc>
          <w:tcPr>
            <w:tcW w:w="10795" w:type="dxa"/>
            <w:gridSpan w:val="2"/>
            <w:vAlign w:val="center"/>
          </w:tcPr>
          <w:p w14:paraId="46D15B18" w14:textId="7920AC87" w:rsidR="00461173" w:rsidRPr="001B2E11" w:rsidRDefault="00461173" w:rsidP="001B2E11">
            <w:pPr>
              <w:pStyle w:val="NoSpacing"/>
              <w:jc w:val="center"/>
              <w:rPr>
                <w:rFonts w:ascii="Tahoma" w:hAnsi="Tahoma" w:cs="Tahoma"/>
                <w:b/>
                <w:color w:val="154960"/>
                <w:sz w:val="40"/>
                <w:szCs w:val="40"/>
                <w:lang w:val="en-GB"/>
              </w:rPr>
            </w:pPr>
            <w:r>
              <w:rPr>
                <w:rFonts w:ascii="Tahoma" w:hAnsi="Tahoma" w:cs="Tahoma"/>
                <w:b/>
                <w:color w:val="154960"/>
                <w:sz w:val="44"/>
                <w:szCs w:val="40"/>
                <w:lang w:val="en-GB"/>
              </w:rPr>
              <w:t xml:space="preserve">Ali </w:t>
            </w:r>
            <w:proofErr w:type="spellStart"/>
            <w:r>
              <w:rPr>
                <w:rFonts w:ascii="Tahoma" w:hAnsi="Tahoma" w:cs="Tahoma"/>
                <w:b/>
                <w:color w:val="154960"/>
                <w:sz w:val="44"/>
                <w:szCs w:val="40"/>
                <w:lang w:val="en-GB"/>
              </w:rPr>
              <w:t>Baqer</w:t>
            </w:r>
            <w:proofErr w:type="spellEnd"/>
            <w:r>
              <w:rPr>
                <w:rFonts w:ascii="Tahoma" w:hAnsi="Tahoma" w:cs="Tahoma"/>
                <w:b/>
                <w:color w:val="154960"/>
                <w:sz w:val="44"/>
                <w:szCs w:val="40"/>
                <w:lang w:val="en-GB"/>
              </w:rPr>
              <w:t xml:space="preserve"> Al-</w:t>
            </w:r>
            <w:proofErr w:type="spellStart"/>
            <w:r>
              <w:rPr>
                <w:rFonts w:ascii="Tahoma" w:hAnsi="Tahoma" w:cs="Tahoma"/>
                <w:b/>
                <w:color w:val="154960"/>
                <w:sz w:val="44"/>
                <w:szCs w:val="40"/>
                <w:lang w:val="en-GB"/>
              </w:rPr>
              <w:t>Qattan</w:t>
            </w:r>
            <w:proofErr w:type="spellEnd"/>
          </w:p>
        </w:tc>
      </w:tr>
      <w:tr w:rsidR="00526E8F" w:rsidRPr="002F71F2" w14:paraId="6DC91853" w14:textId="77777777" w:rsidTr="00461173">
        <w:trPr>
          <w:trHeight w:val="745"/>
        </w:trPr>
        <w:tc>
          <w:tcPr>
            <w:tcW w:w="10795" w:type="dxa"/>
            <w:gridSpan w:val="2"/>
            <w:vAlign w:val="center"/>
          </w:tcPr>
          <w:p w14:paraId="7824F9B6" w14:textId="77777777" w:rsidR="00461173" w:rsidRPr="00D21052" w:rsidRDefault="00461173" w:rsidP="001B2E11">
            <w:pPr>
              <w:pStyle w:val="NoSpacing"/>
              <w:jc w:val="center"/>
              <w:rPr>
                <w:rFonts w:ascii="Tahoma" w:hAnsi="Tahoma" w:cs="Tahoma"/>
                <w:b/>
                <w:color w:val="154960"/>
                <w:sz w:val="40"/>
                <w:szCs w:val="40"/>
                <w:lang w:val="sv-SE"/>
              </w:rPr>
            </w:pPr>
            <w:r w:rsidRPr="003C1DEA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Address: 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Dammam</w:t>
            </w:r>
            <w:r w:rsidRPr="003C1DEA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, Kingdom of Saudi Arabia (KSA).</w:t>
            </w:r>
          </w:p>
          <w:p w14:paraId="3D8CAB96" w14:textId="77777777" w:rsidR="00461173" w:rsidRDefault="00461173" w:rsidP="001B2E11">
            <w:pPr>
              <w:jc w:val="center"/>
              <w:rPr>
                <w:rFonts w:ascii="Tahoma" w:hAnsi="Tahoma" w:cs="Tahoma"/>
                <w:sz w:val="18"/>
              </w:rPr>
            </w:pPr>
            <w:r w:rsidRPr="002F71F2">
              <w:rPr>
                <w:rFonts w:ascii="Tahoma" w:hAnsi="Tahoma" w:cs="Tahoma"/>
                <w:b/>
                <w:color w:val="154960"/>
                <w:sz w:val="20"/>
              </w:rPr>
              <w:t>EMAIL</w:t>
            </w:r>
            <w:r>
              <w:rPr>
                <w:rFonts w:ascii="Tahoma" w:hAnsi="Tahoma" w:cs="Tahoma"/>
                <w:color w:val="075650"/>
                <w:sz w:val="20"/>
              </w:rPr>
              <w:t>: Alib.s@hotmail.com</w:t>
            </w:r>
            <w:r>
              <w:rPr>
                <w:rFonts w:ascii="Tahoma" w:hAnsi="Tahoma" w:cs="Tahoma"/>
                <w:sz w:val="18"/>
              </w:rPr>
              <w:t xml:space="preserve">     </w:t>
            </w:r>
            <w:r w:rsidRPr="002F71F2">
              <w:rPr>
                <w:rFonts w:ascii="Tahoma" w:hAnsi="Tahoma" w:cs="Tahoma"/>
                <w:b/>
                <w:color w:val="154960"/>
                <w:sz w:val="20"/>
              </w:rPr>
              <w:t>MOBILE</w:t>
            </w:r>
            <w:r w:rsidRPr="002F71F2">
              <w:rPr>
                <w:rFonts w:ascii="Tahoma" w:hAnsi="Tahoma" w:cs="Tahoma"/>
                <w:color w:val="075650"/>
                <w:sz w:val="20"/>
              </w:rPr>
              <w:t xml:space="preserve"> +</w:t>
            </w:r>
            <w:r>
              <w:rPr>
                <w:rFonts w:ascii="Tahoma" w:hAnsi="Tahoma" w:cs="Tahoma"/>
                <w:color w:val="075650"/>
                <w:sz w:val="20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966 – 539 408 434.</w:t>
            </w:r>
          </w:p>
          <w:p w14:paraId="4D165BB5" w14:textId="589F65B1" w:rsidR="005C6C68" w:rsidRPr="00DF5770" w:rsidRDefault="00461173" w:rsidP="001B2E11">
            <w:pPr>
              <w:jc w:val="center"/>
              <w:rPr>
                <w:rFonts w:ascii="Tahoma" w:eastAsia="Calibri" w:hAnsi="Tahoma" w:cs="Tahoma"/>
                <w:b/>
                <w:color w:val="404040" w:themeColor="text1" w:themeTint="BF"/>
                <w:sz w:val="18"/>
                <w:szCs w:val="20"/>
              </w:rPr>
            </w:pPr>
            <w:r w:rsidRPr="008200E2">
              <w:rPr>
                <w:rFonts w:ascii="Tahoma" w:hAnsi="Tahoma" w:cs="Tahoma"/>
                <w:b/>
                <w:color w:val="154960"/>
                <w:sz w:val="20"/>
                <w:lang w:val="sv-SE"/>
              </w:rPr>
              <w:t>LinkedIn URL:</w:t>
            </w:r>
            <w:r w:rsidRPr="008200E2">
              <w:rPr>
                <w:rFonts w:ascii="Tahoma" w:eastAsia="Calibri" w:hAnsi="Tahoma" w:cs="Tahoma"/>
                <w:b/>
                <w:color w:val="404040" w:themeColor="text1" w:themeTint="BF"/>
                <w:sz w:val="18"/>
                <w:szCs w:val="20"/>
                <w:lang w:val="sv-SE"/>
              </w:rPr>
              <w:t xml:space="preserve"> </w:t>
            </w:r>
            <w:r w:rsidRPr="008200E2">
              <w:rPr>
                <w:rFonts w:ascii="Tahoma" w:hAnsi="Tahoma" w:cs="Tahoma"/>
                <w:color w:val="075650"/>
                <w:sz w:val="20"/>
                <w:lang w:val="sv-SE"/>
              </w:rPr>
              <w:t>www.linkedin.com/in/ali-alqattan-16321a23</w:t>
            </w:r>
            <w:r>
              <w:rPr>
                <w:rFonts w:ascii="Tahoma" w:hAnsi="Tahoma" w:cs="Tahoma"/>
                <w:color w:val="075650"/>
                <w:sz w:val="20"/>
                <w:lang w:val="sv-SE"/>
              </w:rPr>
              <w:t>/</w:t>
            </w:r>
          </w:p>
        </w:tc>
      </w:tr>
      <w:tr w:rsidR="00526E8F" w:rsidRPr="002F71F2" w14:paraId="17F45016" w14:textId="77777777" w:rsidTr="00461173">
        <w:trPr>
          <w:trHeight w:val="5374"/>
        </w:trPr>
        <w:tc>
          <w:tcPr>
            <w:tcW w:w="10795" w:type="dxa"/>
            <w:gridSpan w:val="2"/>
            <w:vAlign w:val="center"/>
          </w:tcPr>
          <w:p w14:paraId="56B725BB" w14:textId="728BA111" w:rsidR="00526E8F" w:rsidRPr="002F71F2" w:rsidRDefault="00526E8F" w:rsidP="00142448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7E44AEAF" wp14:editId="2BEE7E50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 w:rsidRPr="002F71F2">
              <w:rPr>
                <w:rFonts w:ascii="Tahoma" w:hAnsi="Tahoma" w:cs="Tahoma"/>
                <w:b/>
                <w:color w:val="154960"/>
                <w:sz w:val="24"/>
              </w:rPr>
              <w:t>PROFILE SUMMARY</w:t>
            </w:r>
          </w:p>
          <w:p w14:paraId="1E638AD7" w14:textId="7CD15F57" w:rsidR="006E2710" w:rsidRPr="00206982" w:rsidRDefault="006E2710" w:rsidP="006E2710">
            <w:pPr>
              <w:spacing w:before="80" w:after="80"/>
              <w:ind w:left="-12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 </w:t>
            </w:r>
            <w:r w:rsidRPr="00206982">
              <w:rPr>
                <w:rFonts w:ascii="Tahoma" w:hAnsi="Tahoma" w:cs="Tahoma"/>
                <w:color w:val="6A6969"/>
                <w:sz w:val="18"/>
                <w:szCs w:val="18"/>
              </w:rPr>
              <w:t>A successful, motivated, multi-skilled IT professional with 12 years of experience. Proficient in SAP ABAP Programming, Application development, project delivery, upgrades, rollouts, go-live and support of software applications.</w:t>
            </w:r>
          </w:p>
          <w:p w14:paraId="6BD2269B" w14:textId="0D7166F2" w:rsidR="006E2710" w:rsidRDefault="006E2710" w:rsidP="006E2710">
            <w:pPr>
              <w:spacing w:before="80" w:after="8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I have the experience and the skills that can be applied to support an organization achieve success. </w:t>
            </w:r>
          </w:p>
          <w:p w14:paraId="5286FECC" w14:textId="77777777" w:rsidR="001B2E11" w:rsidRPr="00BC67CD" w:rsidRDefault="001B2E11" w:rsidP="006E2710">
            <w:pPr>
              <w:spacing w:before="80" w:after="80"/>
              <w:jc w:val="both"/>
              <w:rPr>
                <w:rFonts w:ascii="Tahoma" w:hAnsi="Tahoma" w:cs="Tahoma"/>
                <w:color w:val="6A6969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</w:p>
          <w:p w14:paraId="7C30D0F5" w14:textId="13E20D7E" w:rsidR="00641E48" w:rsidRDefault="00526E8F" w:rsidP="00142448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77709DF3" wp14:editId="366859C8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 w:rsidR="001B2E11">
              <w:rPr>
                <w:rFonts w:ascii="Tahoma" w:hAnsi="Tahoma" w:cs="Tahoma"/>
                <w:b/>
                <w:color w:val="154960"/>
                <w:sz w:val="24"/>
              </w:rPr>
              <w:t>Expertise and Knowledge Areas</w:t>
            </w:r>
          </w:p>
          <w:tbl>
            <w:tblPr>
              <w:tblStyle w:val="TableGrid"/>
              <w:tblW w:w="0" w:type="auto"/>
              <w:tblCellSpacing w:w="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4958"/>
            </w:tblGrid>
            <w:tr w:rsidR="001D14E6" w:rsidRPr="005B0676" w14:paraId="096AD8AB" w14:textId="77777777" w:rsidTr="00C85CAD">
              <w:trPr>
                <w:trHeight w:val="1467"/>
                <w:tblCellSpacing w:w="36" w:type="dxa"/>
              </w:trPr>
              <w:tc>
                <w:tcPr>
                  <w:tcW w:w="4849" w:type="dxa"/>
                  <w:vAlign w:val="center"/>
                </w:tcPr>
                <w:p w14:paraId="0E4BC5BE" w14:textId="52F53E37" w:rsidR="001D14E6" w:rsidRPr="00641E48" w:rsidRDefault="00875160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Enterprise Resource Planning (ERP)</w:t>
                  </w:r>
                </w:p>
                <w:p w14:paraId="0BEDBDE1" w14:textId="4CF21628" w:rsidR="001D14E6" w:rsidRPr="00641E48" w:rsidRDefault="00875160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Customer Relationship Management (CRM)</w:t>
                  </w:r>
                </w:p>
                <w:p w14:paraId="7DD721B6" w14:textId="0DF65BBB" w:rsidR="00215CEC" w:rsidRPr="00641E48" w:rsidRDefault="00215CEC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Application Lifecycle Management</w:t>
                  </w:r>
                </w:p>
                <w:p w14:paraId="4230A7D9" w14:textId="77777777" w:rsidR="00322202" w:rsidRPr="00641E48" w:rsidRDefault="00322202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Workflow and Integration</w:t>
                  </w:r>
                </w:p>
                <w:p w14:paraId="69399985" w14:textId="27815733" w:rsidR="00860461" w:rsidRPr="00020EB7" w:rsidRDefault="00322202" w:rsidP="00020EB7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IT System Landscape</w:t>
                  </w:r>
                  <w:r w:rsid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 &amp; Project Management</w:t>
                  </w:r>
                </w:p>
              </w:tc>
              <w:tc>
                <w:tcPr>
                  <w:tcW w:w="4850" w:type="dxa"/>
                  <w:vAlign w:val="center"/>
                </w:tcPr>
                <w:p w14:paraId="3CCC6BD1" w14:textId="3F7CEB63" w:rsidR="00215CEC" w:rsidRPr="00020EB7" w:rsidRDefault="00AF40BF" w:rsidP="00BA3B4A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ABAP</w:t>
                  </w:r>
                  <w:r w:rsidR="00020EB7"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, </w:t>
                  </w:r>
                  <w:r w:rsidR="00215CEC"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CRM</w:t>
                  </w:r>
                  <w:r w:rsid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, SAP Fiori / UI5</w:t>
                  </w:r>
                  <w:r w:rsidR="00B73E22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 / Gateway.</w:t>
                  </w:r>
                </w:p>
                <w:p w14:paraId="12DC1B65" w14:textId="15A1003A" w:rsidR="00F36176" w:rsidRPr="00641E48" w:rsidRDefault="00AF40BF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SAP </w:t>
                  </w:r>
                  <w:proofErr w:type="spellStart"/>
                  <w:r w:rsidR="00274B57"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Smartforms</w:t>
                  </w:r>
                  <w:proofErr w:type="spellEnd"/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, </w:t>
                  </w:r>
                  <w:r w:rsidR="00F36176"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Adobe Forms</w:t>
                  </w:r>
                </w:p>
                <w:p w14:paraId="095105F9" w14:textId="382186E8" w:rsidR="00215CEC" w:rsidRPr="00641E48" w:rsidRDefault="00F36176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SAP </w:t>
                  </w:r>
                  <w:r w:rsidR="00AF40BF"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Module Pool</w:t>
                  </w:r>
                  <w:r w:rsidR="002C5413"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, </w:t>
                  </w:r>
                  <w:r w:rsidR="005D03B8"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Function Module</w:t>
                  </w:r>
                </w:p>
                <w:p w14:paraId="460A3BC3" w14:textId="1CBBFBED" w:rsidR="00215CEC" w:rsidRPr="00020EB7" w:rsidRDefault="00AF40BF" w:rsidP="003B465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Data Dictionary</w:t>
                  </w:r>
                  <w:r w:rsidR="00020EB7"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,</w:t>
                  </w:r>
                  <w:r w:rsid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 </w:t>
                  </w:r>
                  <w:r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BSP</w:t>
                  </w:r>
                  <w:r w:rsidR="00274B57"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Webdynpro</w:t>
                  </w:r>
                  <w:proofErr w:type="spellEnd"/>
                </w:p>
                <w:p w14:paraId="6719B393" w14:textId="77777777" w:rsidR="001D14E6" w:rsidRPr="006E2710" w:rsidRDefault="00274B57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Cs/>
                      <w:color w:val="404040" w:themeColor="text1" w:themeTint="BF"/>
                      <w:sz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Visual Studio .NET and ASP.NET</w:t>
                  </w:r>
                </w:p>
                <w:p w14:paraId="600AEA0A" w14:textId="622C5FB5" w:rsidR="006E2710" w:rsidRPr="001B2E11" w:rsidRDefault="006E2710" w:rsidP="006E2710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Cs/>
                      <w:color w:val="404040" w:themeColor="text1" w:themeTint="BF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IFMS (integrated facilities management system</w:t>
                  </w:r>
                </w:p>
                <w:p w14:paraId="5B6080CA" w14:textId="77777777" w:rsidR="001B2E11" w:rsidRPr="007A6462" w:rsidRDefault="001B2E11" w:rsidP="00527C58">
                  <w:pPr>
                    <w:pStyle w:val="ListParagraph"/>
                    <w:spacing w:before="80" w:after="80"/>
                    <w:ind w:left="360"/>
                    <w:contextualSpacing w:val="0"/>
                    <w:jc w:val="both"/>
                    <w:rPr>
                      <w:rFonts w:ascii="Tahoma" w:hAnsi="Tahoma" w:cs="Tahoma"/>
                      <w:bCs/>
                      <w:color w:val="404040" w:themeColor="text1" w:themeTint="BF"/>
                      <w:sz w:val="18"/>
                    </w:rPr>
                  </w:pPr>
                </w:p>
                <w:p w14:paraId="22394077" w14:textId="5935B12F" w:rsidR="006E2710" w:rsidRPr="00641E48" w:rsidRDefault="006E2710" w:rsidP="006E2710">
                  <w:pPr>
                    <w:pStyle w:val="ListParagraph"/>
                    <w:spacing w:before="80" w:after="80"/>
                    <w:ind w:left="360"/>
                    <w:contextualSpacing w:val="0"/>
                    <w:jc w:val="both"/>
                    <w:rPr>
                      <w:rFonts w:ascii="Tahoma" w:hAnsi="Tahoma" w:cs="Tahoma"/>
                      <w:bCs/>
                      <w:color w:val="404040" w:themeColor="text1" w:themeTint="BF"/>
                      <w:sz w:val="18"/>
                    </w:rPr>
                  </w:pPr>
                </w:p>
              </w:tc>
            </w:tr>
          </w:tbl>
          <w:p w14:paraId="79CA1B17" w14:textId="569BE276" w:rsidR="001B2E11" w:rsidRDefault="001B2E11" w:rsidP="00641E48">
            <w:pPr>
              <w:rPr>
                <w:rFonts w:ascii="Tahoma" w:hAnsi="Tahoma" w:cs="Tahoma"/>
                <w:b/>
                <w:color w:val="154960"/>
              </w:rPr>
            </w:pPr>
          </w:p>
          <w:p w14:paraId="5AAEA7D1" w14:textId="54BFB79C" w:rsidR="001B2E11" w:rsidRDefault="001B2E11" w:rsidP="00641E48">
            <w:pPr>
              <w:rPr>
                <w:rFonts w:ascii="Tahoma" w:hAnsi="Tahoma" w:cs="Tahoma"/>
                <w:b/>
                <w:color w:val="154960"/>
              </w:rPr>
            </w:pPr>
          </w:p>
          <w:tbl>
            <w:tblPr>
              <w:tblStyle w:val="TableGrid"/>
              <w:tblW w:w="11015" w:type="dxa"/>
              <w:tblLayout w:type="fixed"/>
              <w:tblLook w:val="04A0" w:firstRow="1" w:lastRow="0" w:firstColumn="1" w:lastColumn="0" w:noHBand="0" w:noVBand="1"/>
            </w:tblPr>
            <w:tblGrid>
              <w:gridCol w:w="5624"/>
              <w:gridCol w:w="5391"/>
            </w:tblGrid>
            <w:tr w:rsidR="001B2E11" w14:paraId="1A0DFBC5" w14:textId="77777777" w:rsidTr="00527C58">
              <w:tc>
                <w:tcPr>
                  <w:tcW w:w="5624" w:type="dxa"/>
                </w:tcPr>
                <w:p w14:paraId="414ECDA6" w14:textId="77777777" w:rsidR="001B2E11" w:rsidRDefault="001B2E11" w:rsidP="001B2E11">
                  <w:pPr>
                    <w:rPr>
                      <w:rFonts w:ascii="Tahoma" w:hAnsi="Tahoma" w:cs="Tahoma"/>
                      <w:b/>
                      <w:color w:val="154960"/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73434A5" wp14:editId="78D46186">
                        <wp:extent cx="228600" cy="287977"/>
                        <wp:effectExtent l="0" t="0" r="635" b="889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87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  <w:b/>
                      <w:color w:val="154960"/>
                    </w:rPr>
                    <w:t xml:space="preserve"> IT SKILLS</w:t>
                  </w:r>
                </w:p>
                <w:p w14:paraId="79A44742" w14:textId="77777777" w:rsidR="001B2E11" w:rsidRDefault="001B2E11" w:rsidP="00641E48">
                  <w:pPr>
                    <w:rPr>
                      <w:rFonts w:ascii="Tahoma" w:hAnsi="Tahoma" w:cs="Tahoma"/>
                      <w:b/>
                      <w:color w:val="154960"/>
                    </w:rPr>
                  </w:pPr>
                </w:p>
              </w:tc>
              <w:tc>
                <w:tcPr>
                  <w:tcW w:w="5391" w:type="dxa"/>
                </w:tcPr>
                <w:p w14:paraId="2E4EA49E" w14:textId="64A6BCB0" w:rsidR="001B2E11" w:rsidRDefault="00227969" w:rsidP="00641E48">
                  <w:pPr>
                    <w:rPr>
                      <w:rFonts w:ascii="Tahoma" w:hAnsi="Tahoma" w:cs="Tahoma"/>
                      <w:b/>
                      <w:color w:val="154960"/>
                    </w:rPr>
                  </w:pPr>
                  <w:r w:rsidRPr="002F71F2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120" behindDoc="0" locked="0" layoutInCell="1" allowOverlap="1" wp14:anchorId="1FE0F643" wp14:editId="2742DABE">
                            <wp:simplePos x="0" y="0"/>
                            <wp:positionH relativeFrom="column">
                              <wp:posOffset>1750060</wp:posOffset>
                            </wp:positionH>
                            <wp:positionV relativeFrom="paragraph">
                              <wp:posOffset>391160</wp:posOffset>
                            </wp:positionV>
                            <wp:extent cx="1066800" cy="304800"/>
                            <wp:effectExtent l="0" t="0" r="0" b="0"/>
                            <wp:wrapNone/>
                            <wp:docPr id="50" name="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B3586DB" w14:textId="77777777" w:rsidR="004B5810" w:rsidRPr="002F71F2" w:rsidRDefault="004B5810" w:rsidP="00526E8F">
                                        <w:pPr>
                                          <w:spacing w:after="0" w:line="240" w:lineRule="auto"/>
                                          <w:rPr>
                                            <w:sz w:val="28"/>
                                          </w:rPr>
                                        </w:pPr>
                                        <w:r w:rsidRPr="002F71F2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16"/>
                                            <w:lang w:eastAsia="en-GB"/>
                                          </w:rPr>
                                          <w:t>Collaborator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E0F643" id="Rectangle 50" o:spid="_x0000_s1026" style="position:absolute;margin-left:137.8pt;margin-top:30.8pt;width:84pt;height:2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" filled="f" stroked="f" strokeweight="2pt">
                            <v:textbox>
                              <w:txbxContent>
                                <w:p w14:paraId="4B3586DB" w14:textId="77777777" w:rsidR="004B5810" w:rsidRPr="002F71F2" w:rsidRDefault="004B5810" w:rsidP="00526E8F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  <w:r w:rsidRPr="002F71F2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16"/>
                                      <w:lang w:eastAsia="en-GB"/>
                                    </w:rPr>
                                    <w:t>Collaborator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B2E11">
                    <w:rPr>
                      <w:rFonts w:ascii="Tahoma" w:hAnsi="Tahoma" w:cs="Tahoma"/>
                      <w:b/>
                      <w:noProof/>
                      <w:color w:val="154960"/>
                      <w:sz w:val="24"/>
                    </w:rPr>
                    <w:drawing>
                      <wp:inline distT="0" distB="0" distL="0" distR="0" wp14:anchorId="3C0E7E14" wp14:editId="06B47525">
                        <wp:extent cx="228600" cy="2286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rojects-Handled24x24icons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2E11">
                    <w:rPr>
                      <w:rFonts w:ascii="Tahoma" w:hAnsi="Tahoma" w:cs="Tahoma"/>
                      <w:b/>
                      <w:color w:val="154960"/>
                      <w:sz w:val="24"/>
                    </w:rPr>
                    <w:t xml:space="preserve"> </w:t>
                  </w:r>
                  <w:r w:rsidR="001B2E11" w:rsidRPr="002F71F2">
                    <w:rPr>
                      <w:rFonts w:ascii="Tahoma" w:hAnsi="Tahoma" w:cs="Tahoma"/>
                      <w:b/>
                      <w:color w:val="154960"/>
                      <w:sz w:val="24"/>
                    </w:rPr>
                    <w:t>SOFT SKILLS</w:t>
                  </w:r>
                </w:p>
              </w:tc>
            </w:tr>
            <w:tr w:rsidR="001B2E11" w14:paraId="43CED6A1" w14:textId="77777777" w:rsidTr="00527C58">
              <w:tc>
                <w:tcPr>
                  <w:tcW w:w="5624" w:type="dxa"/>
                </w:tcPr>
                <w:p w14:paraId="563667F1" w14:textId="77777777" w:rsidR="001B2E11" w:rsidRPr="00641E48" w:rsidRDefault="001B2E11" w:rsidP="001B2E1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ABAP:</w:t>
                  </w:r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 BSP, Web </w:t>
                  </w:r>
                  <w:proofErr w:type="spellStart"/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>Dynpro</w:t>
                  </w:r>
                  <w:proofErr w:type="spellEnd"/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>, Smart Forms, Adobe Forms, DDIC, BDC, RFC</w:t>
                  </w:r>
                  <w:r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>, ABAP Objects, BAPI, Enhancement spots.</w:t>
                  </w:r>
                </w:p>
                <w:p w14:paraId="003E616C" w14:textId="77777777" w:rsidR="001B2E11" w:rsidRPr="00641E48" w:rsidRDefault="001B2E11" w:rsidP="001B2E1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UI5 / Fiori</w:t>
                  </w: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:</w:t>
                  </w:r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SAP Gateway REST/ODATA Services, HTML5, XML, JSON and SAP UI5 ABAP Repository. </w:t>
                  </w:r>
                </w:p>
                <w:p w14:paraId="742C1524" w14:textId="77777777" w:rsidR="001B2E11" w:rsidRPr="00641E48" w:rsidRDefault="001B2E11" w:rsidP="001B2E1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CRM:</w:t>
                  </w:r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 Base Customization, CRM Services, Service Request / Service Ticket, CRM Web UI.</w:t>
                  </w:r>
                </w:p>
                <w:p w14:paraId="5A340D06" w14:textId="77777777" w:rsidR="001B2E11" w:rsidRPr="00641E48" w:rsidRDefault="001B2E11" w:rsidP="001B2E1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HANA:</w:t>
                  </w:r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 Trained and Knowledge on HANA concepts.</w:t>
                  </w:r>
                </w:p>
                <w:p w14:paraId="19E48CA7" w14:textId="77777777" w:rsidR="001B2E11" w:rsidRPr="00641E48" w:rsidRDefault="001B2E11" w:rsidP="001B2E1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</w:pPr>
                  <w:proofErr w:type="gramStart"/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Microsoft  :</w:t>
                  </w:r>
                  <w:proofErr w:type="gramEnd"/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 Windows, Office, Visio, Visual Studio .NET and ASP.NET Databases</w:t>
                  </w:r>
                </w:p>
                <w:p w14:paraId="6FF4A49A" w14:textId="77777777" w:rsidR="001B2E11" w:rsidRPr="00641E48" w:rsidRDefault="001B2E11" w:rsidP="001B2E1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</w:pPr>
                  <w:proofErr w:type="gramStart"/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Database  :</w:t>
                  </w:r>
                  <w:proofErr w:type="gramEnd"/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 Oracle and MySQL</w:t>
                  </w:r>
                </w:p>
                <w:p w14:paraId="25807B27" w14:textId="0E06D722" w:rsidR="001B2E11" w:rsidRDefault="001B2E11" w:rsidP="00641E48">
                  <w:pPr>
                    <w:rPr>
                      <w:rFonts w:ascii="Tahoma" w:hAnsi="Tahoma" w:cs="Tahoma"/>
                      <w:b/>
                      <w:color w:val="154960"/>
                    </w:rPr>
                  </w:pPr>
                </w:p>
              </w:tc>
              <w:tc>
                <w:tcPr>
                  <w:tcW w:w="5391" w:type="dxa"/>
                </w:tcPr>
                <w:p w14:paraId="4D013EB0" w14:textId="34C3D563" w:rsidR="001B2E11" w:rsidRDefault="00CB58FF" w:rsidP="00641E48">
                  <w:pPr>
                    <w:rPr>
                      <w:rFonts w:ascii="Tahoma" w:hAnsi="Tahoma" w:cs="Tahoma"/>
                      <w:b/>
                      <w:color w:val="154960"/>
                    </w:rPr>
                  </w:pPr>
                  <w:r w:rsidRPr="002F71F2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216" behindDoc="0" locked="0" layoutInCell="1" allowOverlap="1" wp14:anchorId="7E311F40" wp14:editId="243CE476">
                            <wp:simplePos x="0" y="0"/>
                            <wp:positionH relativeFrom="column">
                              <wp:posOffset>1805305</wp:posOffset>
                            </wp:positionH>
                            <wp:positionV relativeFrom="paragraph">
                              <wp:posOffset>1299845</wp:posOffset>
                            </wp:positionV>
                            <wp:extent cx="1066800" cy="304800"/>
                            <wp:effectExtent l="0" t="0" r="0" b="0"/>
                            <wp:wrapNone/>
                            <wp:docPr id="54" name="Rectangle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EF39DF" w14:textId="77777777" w:rsidR="004B5810" w:rsidRPr="002F71F2" w:rsidRDefault="004B5810" w:rsidP="00526E8F">
                                        <w:pPr>
                                          <w:spacing w:after="0" w:line="240" w:lineRule="auto"/>
                                          <w:rPr>
                                            <w:sz w:val="28"/>
                                          </w:rPr>
                                        </w:pPr>
                                        <w:r w:rsidRPr="002F71F2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16"/>
                                            <w:lang w:eastAsia="en-GB"/>
                                          </w:rPr>
                                          <w:t>Thinker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311F40" id="Rectangle 54" o:spid="_x0000_s1027" style="position:absolute;margin-left:142.15pt;margin-top:102.35pt;width:84pt;height:24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" filled="f" stroked="f" strokeweight="2pt">
                            <v:textbox>
                              <w:txbxContent>
                                <w:p w14:paraId="4EEF39DF" w14:textId="77777777" w:rsidR="004B5810" w:rsidRPr="002F71F2" w:rsidRDefault="004B5810" w:rsidP="00526E8F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  <w:r w:rsidRPr="002F71F2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16"/>
                                      <w:lang w:eastAsia="en-GB"/>
                                    </w:rPr>
                                    <w:t>Thinker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27969" w:rsidRPr="002F71F2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096" behindDoc="0" locked="0" layoutInCell="1" allowOverlap="1" wp14:anchorId="69A12E44" wp14:editId="7569700D">
                            <wp:simplePos x="0" y="0"/>
                            <wp:positionH relativeFrom="column">
                              <wp:posOffset>1803400</wp:posOffset>
                            </wp:positionH>
                            <wp:positionV relativeFrom="paragraph">
                              <wp:posOffset>1056005</wp:posOffset>
                            </wp:positionV>
                            <wp:extent cx="1066800" cy="304800"/>
                            <wp:effectExtent l="0" t="0" r="0" b="0"/>
                            <wp:wrapNone/>
                            <wp:docPr id="1152" name="Rectangle 11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FC69547" w14:textId="77777777" w:rsidR="004B5810" w:rsidRPr="002F71F2" w:rsidRDefault="004B5810" w:rsidP="00526E8F">
                                        <w:pPr>
                                          <w:spacing w:after="0" w:line="240" w:lineRule="auto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16"/>
                                            <w:lang w:eastAsia="en-GB"/>
                                          </w:rPr>
                                          <w:t>Adaptability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A12E44" id="Rectangle 1152" o:spid="_x0000_s1028" style="position:absolute;margin-left:142pt;margin-top:83.15pt;width:84pt;height:24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" filled="f" stroked="f" strokeweight="2pt">
                            <v:textbox>
                              <w:txbxContent>
                                <w:p w14:paraId="3FC69547" w14:textId="77777777" w:rsidR="004B5810" w:rsidRPr="002F71F2" w:rsidRDefault="004B5810" w:rsidP="00526E8F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16"/>
                                      <w:lang w:eastAsia="en-GB"/>
                                    </w:rPr>
                                    <w:t>Adaptability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27969" w:rsidRPr="002F71F2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192" behindDoc="0" locked="0" layoutInCell="1" allowOverlap="1" wp14:anchorId="48286F55" wp14:editId="773B46F2">
                            <wp:simplePos x="0" y="0"/>
                            <wp:positionH relativeFrom="column">
                              <wp:posOffset>1798955</wp:posOffset>
                            </wp:positionH>
                            <wp:positionV relativeFrom="paragraph">
                              <wp:posOffset>732790</wp:posOffset>
                            </wp:positionV>
                            <wp:extent cx="1066800" cy="304800"/>
                            <wp:effectExtent l="0" t="0" r="0" b="0"/>
                            <wp:wrapNone/>
                            <wp:docPr id="53" name="Rectangl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6089CDB" w14:textId="77777777" w:rsidR="004B5810" w:rsidRPr="002F71F2" w:rsidRDefault="004B5810" w:rsidP="00526E8F">
                                        <w:pPr>
                                          <w:spacing w:after="0" w:line="240" w:lineRule="auto"/>
                                          <w:rPr>
                                            <w:sz w:val="28"/>
                                          </w:rPr>
                                        </w:pPr>
                                        <w:r w:rsidRPr="002F71F2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16"/>
                                            <w:lang w:eastAsia="en-GB"/>
                                          </w:rPr>
                                          <w:t>Planner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286F55" id="Rectangle 53" o:spid="_x0000_s1029" style="position:absolute;margin-left:141.65pt;margin-top:57.7pt;width:84pt;height:24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" filled="f" stroked="f" strokeweight="2pt">
                            <v:textbox>
                              <w:txbxContent>
                                <w:p w14:paraId="76089CDB" w14:textId="77777777" w:rsidR="004B5810" w:rsidRPr="002F71F2" w:rsidRDefault="004B5810" w:rsidP="00526E8F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  <w:r w:rsidRPr="002F71F2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16"/>
                                      <w:lang w:eastAsia="en-GB"/>
                                    </w:rPr>
                                    <w:t>Planner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27969" w:rsidRPr="002F71F2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168" behindDoc="0" locked="0" layoutInCell="1" allowOverlap="1" wp14:anchorId="0FD7C722" wp14:editId="66B68D7A">
                            <wp:simplePos x="0" y="0"/>
                            <wp:positionH relativeFrom="column">
                              <wp:posOffset>1802130</wp:posOffset>
                            </wp:positionH>
                            <wp:positionV relativeFrom="paragraph">
                              <wp:posOffset>429895</wp:posOffset>
                            </wp:positionV>
                            <wp:extent cx="1066800" cy="304800"/>
                            <wp:effectExtent l="0" t="0" r="0" b="0"/>
                            <wp:wrapNone/>
                            <wp:docPr id="52" name="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472CBA0" w14:textId="77777777" w:rsidR="004B5810" w:rsidRPr="002F71F2" w:rsidRDefault="004B5810" w:rsidP="00526E8F">
                                        <w:pPr>
                                          <w:spacing w:after="0" w:line="240" w:lineRule="auto"/>
                                          <w:rPr>
                                            <w:sz w:val="28"/>
                                          </w:rPr>
                                        </w:pPr>
                                        <w:r w:rsidRPr="002F71F2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16"/>
                                            <w:lang w:eastAsia="en-GB"/>
                                          </w:rPr>
                                          <w:t>Innovator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D7C722" id="Rectangle 52" o:spid="_x0000_s1030" style="position:absolute;margin-left:141.9pt;margin-top:33.85pt;width:84pt;height:24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" filled="f" stroked="f" strokeweight="2pt">
                            <v:textbox>
                              <w:txbxContent>
                                <w:p w14:paraId="3472CBA0" w14:textId="77777777" w:rsidR="004B5810" w:rsidRPr="002F71F2" w:rsidRDefault="004B5810" w:rsidP="00526E8F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  <w:r w:rsidRPr="002F71F2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16"/>
                                      <w:lang w:eastAsia="en-GB"/>
                                    </w:rPr>
                                    <w:t>Innovator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27969" w:rsidRPr="002F71F2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144" behindDoc="0" locked="0" layoutInCell="1" allowOverlap="1" wp14:anchorId="4F7CCDC2" wp14:editId="2470E0B5">
                            <wp:simplePos x="0" y="0"/>
                            <wp:positionH relativeFrom="column">
                              <wp:posOffset>1742440</wp:posOffset>
                            </wp:positionH>
                            <wp:positionV relativeFrom="paragraph">
                              <wp:posOffset>130810</wp:posOffset>
                            </wp:positionV>
                            <wp:extent cx="1066800" cy="304800"/>
                            <wp:effectExtent l="0" t="0" r="0" b="0"/>
                            <wp:wrapNone/>
                            <wp:docPr id="51" name="Rectangle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A624C7" w14:textId="77777777" w:rsidR="004B5810" w:rsidRPr="002F71F2" w:rsidRDefault="004B5810" w:rsidP="00526E8F">
                                        <w:pPr>
                                          <w:spacing w:after="0" w:line="240" w:lineRule="auto"/>
                                          <w:rPr>
                                            <w:sz w:val="28"/>
                                          </w:rPr>
                                        </w:pPr>
                                        <w:r w:rsidRPr="002F71F2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16"/>
                                            <w:lang w:eastAsia="en-GB"/>
                                          </w:rPr>
                                          <w:t>Communicator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F7CCDC2" id="Rectangle 51" o:spid="_x0000_s1031" style="position:absolute;margin-left:137.2pt;margin-top:10.3pt;width:84pt;height:24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" filled="f" stroked="f" strokeweight="2pt">
                            <v:textbox>
                              <w:txbxContent>
                                <w:p w14:paraId="4EA624C7" w14:textId="77777777" w:rsidR="004B5810" w:rsidRPr="002F71F2" w:rsidRDefault="004B5810" w:rsidP="00526E8F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  <w:r w:rsidRPr="002F71F2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16"/>
                                      <w:lang w:eastAsia="en-GB"/>
                                    </w:rPr>
                                    <w:t>Communicator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B2E11" w:rsidRPr="002F71F2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inline distT="0" distB="0" distL="0" distR="0" wp14:anchorId="07F52691" wp14:editId="0D1ED803">
                        <wp:extent cx="1742498" cy="16573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3423" cy="1658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</w:tbl>
          <w:p w14:paraId="7FB9DA30" w14:textId="5B88698A" w:rsidR="00641E48" w:rsidRPr="001B2E11" w:rsidRDefault="00641E48" w:rsidP="001B2E11">
            <w:pPr>
              <w:spacing w:before="80" w:after="8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</w:p>
        </w:tc>
      </w:tr>
      <w:tr w:rsidR="004B5810" w:rsidRPr="002F71F2" w14:paraId="58B978A5" w14:textId="77777777" w:rsidTr="00461173">
        <w:trPr>
          <w:trHeight w:val="2993"/>
        </w:trPr>
        <w:tc>
          <w:tcPr>
            <w:tcW w:w="5132" w:type="dxa"/>
          </w:tcPr>
          <w:p w14:paraId="145187D4" w14:textId="198755EA" w:rsidR="004B5810" w:rsidRPr="002F71F2" w:rsidRDefault="004B5810" w:rsidP="00527C58">
            <w:pPr>
              <w:ind w:left="-120"/>
              <w:rPr>
                <w:rFonts w:ascii="Tahoma" w:hAnsi="Tahoma" w:cs="Tahoma"/>
                <w:b/>
                <w:color w:val="154960"/>
                <w:sz w:val="24"/>
              </w:rPr>
            </w:pPr>
          </w:p>
          <w:p w14:paraId="16D489B7" w14:textId="543591F7" w:rsidR="004B5810" w:rsidRPr="002F71F2" w:rsidRDefault="004B5810" w:rsidP="004B5810">
            <w:pPr>
              <w:rPr>
                <w:rFonts w:ascii="Tahoma" w:hAnsi="Tahoma" w:cs="Tahoma"/>
                <w:b/>
                <w:color w:val="075650"/>
              </w:rPr>
            </w:pPr>
          </w:p>
          <w:p w14:paraId="4BCD1C6C" w14:textId="77777777" w:rsidR="001B2E11" w:rsidRPr="002F71F2" w:rsidRDefault="001B2E11" w:rsidP="001B2E11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1212B79A" wp14:editId="731A51A1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 w:rsidRPr="002F71F2">
              <w:rPr>
                <w:rFonts w:ascii="Tahoma" w:hAnsi="Tahoma" w:cs="Tahoma"/>
                <w:b/>
                <w:color w:val="154960"/>
                <w:sz w:val="24"/>
              </w:rPr>
              <w:t>EDUCATION</w:t>
            </w:r>
          </w:p>
          <w:p w14:paraId="16C82AA9" w14:textId="77777777" w:rsidR="001B2E11" w:rsidRPr="005F501A" w:rsidRDefault="001B2E11" w:rsidP="001B2E11">
            <w:pPr>
              <w:rPr>
                <w:rFonts w:ascii="Tahoma" w:hAnsi="Tahoma" w:cs="Tahoma"/>
                <w:b/>
                <w:color w:val="075650"/>
                <w:sz w:val="10"/>
              </w:rPr>
            </w:pPr>
          </w:p>
          <w:tbl>
            <w:tblPr>
              <w:tblStyle w:val="TableGrid"/>
              <w:tblW w:w="53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"/>
              <w:gridCol w:w="5107"/>
            </w:tblGrid>
            <w:tr w:rsidR="001B2E11" w:rsidRPr="002F71F2" w14:paraId="21AD57EC" w14:textId="77777777" w:rsidTr="00410E63">
              <w:trPr>
                <w:trHeight w:val="298"/>
              </w:trPr>
              <w:tc>
                <w:tcPr>
                  <w:tcW w:w="251" w:type="dxa"/>
                  <w:vAlign w:val="center"/>
                </w:tcPr>
                <w:p w14:paraId="18195D8E" w14:textId="77777777" w:rsidR="001B2E11" w:rsidRPr="00305C55" w:rsidRDefault="001B2E11" w:rsidP="001B2E11">
                  <w:pPr>
                    <w:rPr>
                      <w:rFonts w:ascii="Tahoma" w:hAnsi="Tahoma" w:cs="Tahoma"/>
                      <w:b/>
                      <w:color w:val="075650"/>
                      <w:sz w:val="18"/>
                    </w:rPr>
                  </w:pPr>
                </w:p>
              </w:tc>
              <w:tc>
                <w:tcPr>
                  <w:tcW w:w="5107" w:type="dxa"/>
                  <w:vAlign w:val="center"/>
                </w:tcPr>
                <w:p w14:paraId="2026C0FE" w14:textId="77777777" w:rsidR="001B2E11" w:rsidRDefault="001B2E11" w:rsidP="001B2E11">
                  <w:pP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</w:pPr>
                  <w:r w:rsidRPr="00F37238">
                    <w:rPr>
                      <w:rFonts w:ascii="Tahoma" w:hAnsi="Tahoma" w:cs="Tahoma"/>
                      <w:b/>
                      <w:color w:val="154960"/>
                      <w:sz w:val="24"/>
                    </w:rPr>
                    <w:t>King Faisal University.</w:t>
                  </w:r>
                  <w: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  <w:t xml:space="preserve"> B.Sc. June 2009 </w:t>
                  </w:r>
                </w:p>
                <w:p w14:paraId="09C690CA" w14:textId="77777777" w:rsidR="001B2E11" w:rsidRPr="006E2710" w:rsidRDefault="001B2E11" w:rsidP="001B2E11">
                  <w:pP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</w:pPr>
                  <w:r w:rsidRPr="00AD3E8E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  <w:t>Major</w:t>
                  </w:r>
                  <w: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  <w:t xml:space="preserve">: Bachelor’s Degree in </w:t>
                  </w:r>
                  <w:r w:rsidRPr="00967C7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  <w:t>Computer Scienc</w:t>
                  </w:r>
                  <w: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  <w:t>e.</w:t>
                  </w:r>
                </w:p>
              </w:tc>
            </w:tr>
          </w:tbl>
          <w:p w14:paraId="7755D4EA" w14:textId="1939C224" w:rsidR="004B5810" w:rsidRDefault="004B5810" w:rsidP="0053593B">
            <w:pPr>
              <w:rPr>
                <w:rFonts w:ascii="Tahoma" w:hAnsi="Tahoma" w:cs="Tahoma"/>
                <w:b/>
                <w:noProof/>
                <w:color w:val="154960"/>
                <w:sz w:val="24"/>
              </w:rPr>
            </w:pPr>
          </w:p>
        </w:tc>
        <w:tc>
          <w:tcPr>
            <w:tcW w:w="5663" w:type="dxa"/>
          </w:tcPr>
          <w:p w14:paraId="7E536C9E" w14:textId="77777777" w:rsidR="004B5810" w:rsidRPr="005F501A" w:rsidRDefault="004B5810" w:rsidP="004B5810">
            <w:pPr>
              <w:pStyle w:val="ListParagraph"/>
              <w:ind w:left="0"/>
              <w:rPr>
                <w:rFonts w:ascii="Tahoma" w:hAnsi="Tahoma" w:cs="Tahoma"/>
                <w:b/>
                <w:color w:val="075650"/>
                <w:sz w:val="20"/>
              </w:rPr>
            </w:pPr>
          </w:p>
          <w:p w14:paraId="617ADFDC" w14:textId="356E38C9" w:rsidR="004B5810" w:rsidRDefault="00250D19" w:rsidP="004B5810">
            <w:pPr>
              <w:pStyle w:val="ListParagraph"/>
              <w:ind w:left="0"/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855A5F" wp14:editId="20B18ADD">
                  <wp:extent cx="228600" cy="26911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59" cy="27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5810">
              <w:rPr>
                <w:rFonts w:ascii="Tahoma" w:hAnsi="Tahoma" w:cs="Tahoma"/>
                <w:b/>
                <w:color w:val="154960"/>
                <w:sz w:val="24"/>
              </w:rPr>
              <w:t>CERTIFICATIONS &amp; TRAININGS</w:t>
            </w:r>
          </w:p>
          <w:p w14:paraId="2350B879" w14:textId="77777777" w:rsidR="00F107FB" w:rsidRDefault="00F107FB" w:rsidP="004B5810">
            <w:pPr>
              <w:pStyle w:val="ListParagraph"/>
              <w:ind w:left="0"/>
              <w:rPr>
                <w:rFonts w:ascii="Tahoma" w:hAnsi="Tahoma" w:cs="Tahoma"/>
                <w:b/>
                <w:color w:val="075650"/>
              </w:rPr>
            </w:pPr>
          </w:p>
          <w:p w14:paraId="41EADB81" w14:textId="495B7F73" w:rsidR="004B5810" w:rsidRPr="00F107FB" w:rsidRDefault="002036F8" w:rsidP="00F107FB">
            <w:pPr>
              <w:pStyle w:val="ListParagraph"/>
              <w:numPr>
                <w:ilvl w:val="0"/>
                <w:numId w:val="18"/>
              </w:numPr>
              <w:spacing w:line="24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</w:pPr>
            <w:r w:rsidRPr="00F107FB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SAP Certified Development Associate - ABAP with SAP NetWeaver 7.0</w:t>
            </w:r>
          </w:p>
          <w:p w14:paraId="7197BCAB" w14:textId="1F3B259C" w:rsidR="004B5810" w:rsidRPr="007562E3" w:rsidRDefault="007562E3" w:rsidP="00F107FB">
            <w:pPr>
              <w:pStyle w:val="ListParagraph"/>
              <w:numPr>
                <w:ilvl w:val="0"/>
                <w:numId w:val="18"/>
              </w:numPr>
              <w:spacing w:line="240" w:lineRule="exact"/>
              <w:jc w:val="both"/>
              <w:rPr>
                <w:rFonts w:ascii="Tahoma" w:hAnsi="Tahoma" w:cs="Tahoma"/>
                <w:b/>
                <w:color w:val="15496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 xml:space="preserve">Introduction to </w:t>
            </w:r>
            <w:r w:rsidR="002036F8" w:rsidRPr="00F107FB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S</w:t>
            </w:r>
            <w:r w:rsidR="004B5810" w:rsidRPr="00F107FB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AP HANA Training</w:t>
            </w:r>
          </w:p>
          <w:p w14:paraId="4597D41E" w14:textId="5BB8148E" w:rsidR="007562E3" w:rsidRPr="007562E3" w:rsidRDefault="007562E3" w:rsidP="007562E3">
            <w:pPr>
              <w:pStyle w:val="ListParagraph"/>
              <w:numPr>
                <w:ilvl w:val="0"/>
                <w:numId w:val="18"/>
              </w:numPr>
              <w:spacing w:line="240" w:lineRule="exact"/>
              <w:jc w:val="both"/>
              <w:rPr>
                <w:rFonts w:ascii="Tahoma" w:hAnsi="Tahoma" w:cs="Tahoma"/>
                <w:b/>
                <w:color w:val="154960"/>
                <w:sz w:val="20"/>
              </w:rPr>
            </w:pPr>
            <w:r w:rsidRPr="007562E3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SAP Business Suite powered by SAP HANA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 xml:space="preserve"> </w:t>
            </w:r>
            <w:r w:rsidRPr="00F107FB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Training</w:t>
            </w:r>
          </w:p>
          <w:p w14:paraId="32D60CE5" w14:textId="7B501193" w:rsidR="007562E3" w:rsidRPr="007562E3" w:rsidRDefault="007562E3" w:rsidP="007562E3">
            <w:pPr>
              <w:pStyle w:val="ListParagraph"/>
              <w:numPr>
                <w:ilvl w:val="0"/>
                <w:numId w:val="18"/>
              </w:numPr>
              <w:spacing w:line="240" w:lineRule="exact"/>
              <w:jc w:val="both"/>
              <w:rPr>
                <w:rFonts w:ascii="Tahoma" w:hAnsi="Tahoma" w:cs="Tahoma"/>
                <w:b/>
                <w:color w:val="154960"/>
                <w:sz w:val="20"/>
              </w:rPr>
            </w:pPr>
            <w:r w:rsidRPr="007562E3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ABAP Workbench Fundamentals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 xml:space="preserve"> </w:t>
            </w:r>
            <w:r w:rsidRPr="00F107FB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Training</w:t>
            </w:r>
          </w:p>
        </w:tc>
      </w:tr>
      <w:tr w:rsidR="004B5810" w:rsidRPr="002F71F2" w14:paraId="248C1172" w14:textId="77777777" w:rsidTr="00461173">
        <w:trPr>
          <w:trHeight w:val="3308"/>
        </w:trPr>
        <w:tc>
          <w:tcPr>
            <w:tcW w:w="10795" w:type="dxa"/>
            <w:gridSpan w:val="2"/>
          </w:tcPr>
          <w:p w14:paraId="149138C7" w14:textId="4959C802" w:rsidR="004B5810" w:rsidRDefault="004B5810" w:rsidP="004B5810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25F113" wp14:editId="671C58B3">
                  <wp:extent cx="234315" cy="226695"/>
                  <wp:effectExtent l="0" t="0" r="0" b="1905"/>
                  <wp:docPr id="3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 w:rsidRPr="002F71F2">
              <w:rPr>
                <w:rFonts w:ascii="Tahoma" w:hAnsi="Tahoma" w:cs="Tahoma"/>
                <w:b/>
                <w:color w:val="154960"/>
                <w:sz w:val="24"/>
              </w:rPr>
              <w:t>CAREER TIMELINE</w:t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(Recent organizations &amp; Clients)</w:t>
            </w:r>
          </w:p>
          <w:p w14:paraId="145AD816" w14:textId="04BF45F2" w:rsidR="006E2710" w:rsidRDefault="00E5166B" w:rsidP="004B5810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5025E491" wp14:editId="5AF128F1">
                      <wp:simplePos x="0" y="0"/>
                      <wp:positionH relativeFrom="column">
                        <wp:posOffset>5312410</wp:posOffset>
                      </wp:positionH>
                      <wp:positionV relativeFrom="paragraph">
                        <wp:posOffset>898525</wp:posOffset>
                      </wp:positionV>
                      <wp:extent cx="563245" cy="380365"/>
                      <wp:effectExtent l="0" t="0" r="0" b="635"/>
                      <wp:wrapNone/>
                      <wp:docPr id="655" name="Text Box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45" cy="380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5E39F" w14:textId="77777777" w:rsidR="00E5166B" w:rsidRPr="00AB7D2B" w:rsidRDefault="00E5166B" w:rsidP="00E5166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2021 to present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25E4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5" o:spid="_x0000_s1032" type="#_x0000_t202" style="position:absolute;margin-left:418.3pt;margin-top:70.75pt;width:44.35pt;height:29.9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" filled="f" stroked="f" strokeweight=".5pt">
                      <v:textbox>
                        <w:txbxContent>
                          <w:p w14:paraId="45C5E39F" w14:textId="77777777" w:rsidR="00E5166B" w:rsidRPr="00AB7D2B" w:rsidRDefault="00E5166B" w:rsidP="00E5166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2021 to present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anchor distT="0" distB="0" distL="114300" distR="114300" simplePos="0" relativeHeight="251774464" behindDoc="1" locked="0" layoutInCell="1" allowOverlap="1" wp14:anchorId="0BD0DE27" wp14:editId="4ED4F613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720725</wp:posOffset>
                  </wp:positionV>
                  <wp:extent cx="5943600" cy="933450"/>
                  <wp:effectExtent l="0" t="0" r="0" b="0"/>
                  <wp:wrapNone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 wp14:anchorId="52D83F43" wp14:editId="6A6564B2">
                      <wp:simplePos x="0" y="0"/>
                      <wp:positionH relativeFrom="column">
                        <wp:posOffset>5085080</wp:posOffset>
                      </wp:positionH>
                      <wp:positionV relativeFrom="paragraph">
                        <wp:posOffset>1374775</wp:posOffset>
                      </wp:positionV>
                      <wp:extent cx="1301750" cy="347980"/>
                      <wp:effectExtent l="0" t="0" r="0" b="0"/>
                      <wp:wrapNone/>
                      <wp:docPr id="6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0CD0C6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  <w:t>Archibus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  <w:t xml:space="preserve">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83F43" id="Text Box 2" o:spid="_x0000_s1033" type="#_x0000_t202" style="position:absolute;margin-left:400.4pt;margin-top:108.25pt;width:102.5pt;height:27.4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" filled="f" stroked="f">
                      <v:textbox>
                        <w:txbxContent>
                          <w:p w14:paraId="730CD0C6" w14:textId="77777777" w:rsidR="00E5166B" w:rsidRPr="00EE5254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  <w:t>Archibus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  <w:t xml:space="preserve"> support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38400BEE" wp14:editId="703CDFDF">
                      <wp:simplePos x="0" y="0"/>
                      <wp:positionH relativeFrom="column">
                        <wp:posOffset>5175250</wp:posOffset>
                      </wp:positionH>
                      <wp:positionV relativeFrom="paragraph">
                        <wp:posOffset>91440</wp:posOffset>
                      </wp:positionV>
                      <wp:extent cx="1117600" cy="626110"/>
                      <wp:effectExtent l="0" t="0" r="6350" b="2540"/>
                      <wp:wrapNone/>
                      <wp:docPr id="653" name="Text Box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7600" cy="62611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5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lumMod val="5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lumMod val="5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89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0D800" w14:textId="77777777" w:rsidR="00E5166B" w:rsidRPr="008200E2" w:rsidRDefault="00E5166B" w:rsidP="00E516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8200E2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SAUDI ARAMCO.           (Al-Bilad Arabia </w:t>
                                  </w:r>
                                  <w:proofErr w:type="spellStart"/>
                                  <w:r w:rsidRPr="008200E2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Co.Ltd</w:t>
                                  </w:r>
                                  <w:proofErr w:type="spellEnd"/>
                                  <w:r w:rsidRPr="008200E2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., KSA) </w:t>
                                  </w:r>
                                  <w:proofErr w:type="spellStart"/>
                                  <w:r w:rsidRPr="008200E2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Archibus</w:t>
                                  </w:r>
                                  <w:proofErr w:type="spellEnd"/>
                                  <w:r w:rsidRPr="008200E2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proofErr w:type="spellStart"/>
                                  <w:r w:rsidRPr="008200E2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iFMS</w:t>
                                  </w:r>
                                  <w:proofErr w:type="spellEnd"/>
                                </w:p>
                                <w:p w14:paraId="600B3032" w14:textId="77777777" w:rsidR="00E5166B" w:rsidRPr="003936CC" w:rsidRDefault="00E5166B" w:rsidP="00E5166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00BEE" id="Text Box 653" o:spid="_x0000_s1034" type="#_x0000_t202" style="position:absolute;margin-left:407.5pt;margin-top:7.2pt;width:88pt;height:49.3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" fillcolor="#243f60 [1604]" stroked="f" strokeweight="2pt">
                      <v:fill color2="#243f60 [1604]" rotate="t" angle="135" colors="0 #9ca3b1;.5 #c4c7cf;1 #e2e4e7" focus="100%" type="gradient"/>
                      <v:textbox>
                        <w:txbxContent>
                          <w:p w14:paraId="2D20D800" w14:textId="77777777" w:rsidR="00E5166B" w:rsidRPr="008200E2" w:rsidRDefault="00E5166B" w:rsidP="00E5166B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200E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SAUDI ARAMCO.           (Al-Bilad Arabia </w:t>
                            </w:r>
                            <w:proofErr w:type="spellStart"/>
                            <w:r w:rsidRPr="008200E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Co.Ltd</w:t>
                            </w:r>
                            <w:proofErr w:type="spellEnd"/>
                            <w:r w:rsidRPr="008200E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., KSA) </w:t>
                            </w:r>
                            <w:proofErr w:type="spellStart"/>
                            <w:r w:rsidRPr="008200E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Archibus</w:t>
                            </w:r>
                            <w:proofErr w:type="spellEnd"/>
                            <w:r w:rsidRPr="008200E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8200E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iFMS</w:t>
                            </w:r>
                            <w:proofErr w:type="spellEnd"/>
                          </w:p>
                          <w:p w14:paraId="600B3032" w14:textId="77777777" w:rsidR="00E5166B" w:rsidRPr="003936CC" w:rsidRDefault="00E5166B" w:rsidP="00E516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4D78F7DD" wp14:editId="3C219AD0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142240</wp:posOffset>
                      </wp:positionV>
                      <wp:extent cx="953135" cy="533400"/>
                      <wp:effectExtent l="0" t="0" r="0" b="0"/>
                      <wp:wrapNone/>
                      <wp:docPr id="652" name="Rectangle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533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5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lumMod val="5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lumMod val="5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89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3C8C57" w14:textId="77777777" w:rsidR="00E5166B" w:rsidRPr="00492CF5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ARCOMA, KSA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8F7DD" id="Rectangle 652" o:spid="_x0000_s1035" style="position:absolute;margin-left:14.7pt;margin-top:11.2pt;width:75.05pt;height:42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" fillcolor="#243f60 [1604]" stroked="f" strokeweight="2pt">
                      <v:fill color2="#243f60 [1604]" rotate="t" angle="135" colors="0 #9ca3b1;.5 #c4c7cf;1 #e2e4e7" focus="100%" type="gradient"/>
                      <v:textbox>
                        <w:txbxContent>
                          <w:p w14:paraId="173C8C57" w14:textId="77777777" w:rsidR="00E5166B" w:rsidRPr="00492CF5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ARCOMA, KSA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4D5ED9EB" wp14:editId="40B6B3EE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142240</wp:posOffset>
                      </wp:positionV>
                      <wp:extent cx="1108710" cy="547370"/>
                      <wp:effectExtent l="0" t="0" r="0" b="5080"/>
                      <wp:wrapNone/>
                      <wp:docPr id="651" name="Rectangle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710" cy="5473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5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lumMod val="5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lumMod val="5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89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B9E7A9" w14:textId="77777777" w:rsidR="00E5166B" w:rsidRDefault="00E5166B" w:rsidP="00E516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SAUDI ARAMCO.           (</w:t>
                                  </w:r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Al-Bilad Arabia </w:t>
                                  </w:r>
                                  <w:proofErr w:type="spellStart"/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Co.Ltd</w:t>
                                  </w:r>
                                  <w:proofErr w:type="spellEnd"/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., KSA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2EF8EEE0" w14:textId="77777777" w:rsidR="00E5166B" w:rsidRPr="00492CF5" w:rsidRDefault="00E5166B" w:rsidP="00E516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5ED9EB" id="Rectangle 651" o:spid="_x0000_s1036" style="position:absolute;margin-left:106.25pt;margin-top:11.2pt;width:87.3pt;height:43.1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" fillcolor="#243f60 [1604]" stroked="f" strokeweight="2pt">
                      <v:fill color2="#243f60 [1604]" rotate="t" angle="135" colors="0 #9ca3b1;.5 #c4c7cf;1 #e2e4e7" focus="100%" type="gradient"/>
                      <v:textbox>
                        <w:txbxContent>
                          <w:p w14:paraId="18B9E7A9" w14:textId="77777777" w:rsidR="00E5166B" w:rsidRDefault="00E5166B" w:rsidP="00E5166B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SAUDI ARAMCO.           (</w:t>
                            </w:r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Al-Bilad Arabia </w:t>
                            </w:r>
                            <w:proofErr w:type="spellStart"/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Co.Ltd</w:t>
                            </w:r>
                            <w:proofErr w:type="spellEnd"/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., KSA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EF8EEE0" w14:textId="77777777" w:rsidR="00E5166B" w:rsidRPr="00492CF5" w:rsidRDefault="00E5166B" w:rsidP="00E5166B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4A487C05" wp14:editId="37CFFA00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1361440</wp:posOffset>
                      </wp:positionV>
                      <wp:extent cx="1079500" cy="306705"/>
                      <wp:effectExtent l="0" t="0" r="0" b="0"/>
                      <wp:wrapNone/>
                      <wp:docPr id="6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99821A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  <w:t>SAP Consultant</w:t>
                                  </w:r>
                                </w:p>
                                <w:p w14:paraId="3320D4A5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87C05" id="_x0000_s1037" type="#_x0000_t202" style="position:absolute;margin-left:220.5pt;margin-top:107.2pt;width:85pt;height:24.1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" filled="f" stroked="f">
                      <v:textbox>
                        <w:txbxContent>
                          <w:p w14:paraId="0399821A" w14:textId="77777777" w:rsidR="00E5166B" w:rsidRPr="00EE5254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  <w:t>SAP Consultant</w:t>
                            </w:r>
                          </w:p>
                          <w:p w14:paraId="3320D4A5" w14:textId="77777777" w:rsidR="00E5166B" w:rsidRPr="00EE5254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35922397" wp14:editId="571766CF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906145</wp:posOffset>
                      </wp:positionV>
                      <wp:extent cx="563245" cy="380365"/>
                      <wp:effectExtent l="0" t="0" r="0" b="635"/>
                      <wp:wrapNone/>
                      <wp:docPr id="649" name="Text Box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45" cy="380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2AD026" w14:textId="77777777" w:rsidR="00E5166B" w:rsidRPr="00AB7D2B" w:rsidRDefault="00E5166B" w:rsidP="00E5166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2009 </w:t>
                                  </w:r>
                                  <w:r w:rsidRPr="007B2A5E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2010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22397" id="Text Box 649" o:spid="_x0000_s1038" type="#_x0000_t202" style="position:absolute;margin-left:49pt;margin-top:71.35pt;width:44.35pt;height:29.9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" filled="f" stroked="f" strokeweight=".5pt">
                      <v:textbox>
                        <w:txbxContent>
                          <w:p w14:paraId="602AD026" w14:textId="77777777" w:rsidR="00E5166B" w:rsidRPr="00AB7D2B" w:rsidRDefault="00E5166B" w:rsidP="00E5166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2009 </w:t>
                            </w:r>
                            <w:r w:rsidRPr="007B2A5E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2010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6E155D91" wp14:editId="1BF66899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139065</wp:posOffset>
                      </wp:positionV>
                      <wp:extent cx="1029970" cy="547370"/>
                      <wp:effectExtent l="0" t="0" r="0" b="5080"/>
                      <wp:wrapNone/>
                      <wp:docPr id="648" name="Rectangle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970" cy="5473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5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lumMod val="5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lumMod val="5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89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38492" w14:textId="77777777" w:rsidR="00E5166B" w:rsidRPr="00C32B7A" w:rsidRDefault="00E5166B" w:rsidP="00E5166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Haya 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55D91" id="Rectangle 648" o:spid="_x0000_s1039" style="position:absolute;margin-left:317.5pt;margin-top:10.95pt;width:81.1pt;height:43.1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" fillcolor="#243f60 [1604]" stroked="f" strokeweight="2pt">
                      <v:fill color2="#243f60 [1604]" rotate="t" angle="135" colors="0 #9ca3b1;.5 #c4c7cf;1 #e2e4e7" focus="100%" type="gradient"/>
                      <v:textbox>
                        <w:txbxContent>
                          <w:p w14:paraId="6AF38492" w14:textId="77777777" w:rsidR="00E5166B" w:rsidRPr="00C32B7A" w:rsidRDefault="00E5166B" w:rsidP="00E5166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Haya Solutions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02A97AD9" wp14:editId="64549574">
                      <wp:simplePos x="0" y="0"/>
                      <wp:positionH relativeFrom="column">
                        <wp:posOffset>2681605</wp:posOffset>
                      </wp:positionH>
                      <wp:positionV relativeFrom="paragraph">
                        <wp:posOffset>128270</wp:posOffset>
                      </wp:positionV>
                      <wp:extent cx="1132840" cy="570230"/>
                      <wp:effectExtent l="0" t="0" r="0" b="1270"/>
                      <wp:wrapNone/>
                      <wp:docPr id="647" name="Rectangle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2840" cy="57023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5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lumMod val="5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lumMod val="5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89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B8F08F" w14:textId="77777777" w:rsidR="00E5166B" w:rsidRDefault="00E5166B" w:rsidP="00E516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SAUDI ARAMCO.           (Wipro Arabia</w:t>
                                  </w:r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Co.Ltd</w:t>
                                  </w:r>
                                  <w:proofErr w:type="spellEnd"/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., KSA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1EF1788A" w14:textId="77777777" w:rsidR="00E5166B" w:rsidRPr="00492CF5" w:rsidRDefault="00E5166B" w:rsidP="00E516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0AA10C3" w14:textId="77777777" w:rsidR="00E5166B" w:rsidRPr="00492CF5" w:rsidRDefault="00E5166B" w:rsidP="00E5166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97AD9" id="Rectangle 647" o:spid="_x0000_s1040" style="position:absolute;margin-left:211.15pt;margin-top:10.1pt;width:89.2pt;height:44.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" fillcolor="#243f60 [1604]" stroked="f" strokeweight="2pt">
                      <v:fill color2="#243f60 [1604]" rotate="t" angle="135" colors="0 #9ca3b1;.5 #c4c7cf;1 #e2e4e7" focus="100%" type="gradient"/>
                      <v:textbox>
                        <w:txbxContent>
                          <w:p w14:paraId="31B8F08F" w14:textId="77777777" w:rsidR="00E5166B" w:rsidRDefault="00E5166B" w:rsidP="00E5166B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SAUDI ARAMCO.           (Wipro Arabia</w:t>
                            </w:r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Co.Ltd</w:t>
                            </w:r>
                            <w:proofErr w:type="spellEnd"/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., KSA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EF1788A" w14:textId="77777777" w:rsidR="00E5166B" w:rsidRPr="00492CF5" w:rsidRDefault="00E5166B" w:rsidP="00E5166B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0AA10C3" w14:textId="77777777" w:rsidR="00E5166B" w:rsidRPr="00492CF5" w:rsidRDefault="00E5166B" w:rsidP="00E5166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7ED18498" wp14:editId="1DDA8CB4">
                      <wp:simplePos x="0" y="0"/>
                      <wp:positionH relativeFrom="column">
                        <wp:posOffset>3987165</wp:posOffset>
                      </wp:positionH>
                      <wp:positionV relativeFrom="paragraph">
                        <wp:posOffset>1373505</wp:posOffset>
                      </wp:positionV>
                      <wp:extent cx="1301750" cy="347980"/>
                      <wp:effectExtent l="0" t="0" r="0" b="0"/>
                      <wp:wrapNone/>
                      <wp:docPr id="6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C89EEB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  <w:t>SAP Consultant &amp; Freelancer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18498" id="_x0000_s1041" type="#_x0000_t202" style="position:absolute;margin-left:313.95pt;margin-top:108.15pt;width:102.5pt;height:27.4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" filled="f" stroked="f">
                      <v:textbox>
                        <w:txbxContent>
                          <w:p w14:paraId="5BC89EEB" w14:textId="77777777" w:rsidR="00E5166B" w:rsidRPr="00EE5254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  <w:t>SAP Consultant &amp; Freelancer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4F55DE3B" wp14:editId="5601CB21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1375410</wp:posOffset>
                      </wp:positionV>
                      <wp:extent cx="1191895" cy="359410"/>
                      <wp:effectExtent l="0" t="0" r="0" b="2540"/>
                      <wp:wrapNone/>
                      <wp:docPr id="6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1895" cy="359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FD13E1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  <w:t xml:space="preserve">        SAP Consultant</w:t>
                                  </w:r>
                                </w:p>
                                <w:p w14:paraId="12F05A89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5DE3B" id="_x0000_s1042" type="#_x0000_t202" style="position:absolute;margin-left:116.8pt;margin-top:108.3pt;width:93.85pt;height:28.3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" filled="f" stroked="f">
                      <v:textbox>
                        <w:txbxContent>
                          <w:p w14:paraId="07FD13E1" w14:textId="77777777" w:rsidR="00E5166B" w:rsidRPr="00EE5254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  <w:t xml:space="preserve">        SAP Consultant</w:t>
                            </w:r>
                          </w:p>
                          <w:p w14:paraId="12F05A89" w14:textId="77777777" w:rsidR="00E5166B" w:rsidRPr="00EE5254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0A6A3E8B" wp14:editId="58B5EAE9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1374140</wp:posOffset>
                      </wp:positionV>
                      <wp:extent cx="1285875" cy="438785"/>
                      <wp:effectExtent l="0" t="0" r="0" b="0"/>
                      <wp:wrapNone/>
                      <wp:docPr id="6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438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E2DAEB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  <w:t xml:space="preserve">  Marketing Regional Manager.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A3E8B" id="_x0000_s1043" type="#_x0000_t202" style="position:absolute;margin-left:39.1pt;margin-top:108.2pt;width:101.25pt;height:34.5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" filled="f" stroked="f">
                      <v:textbox>
                        <w:txbxContent>
                          <w:p w14:paraId="7BE2DAEB" w14:textId="77777777" w:rsidR="00E5166B" w:rsidRPr="00EE5254" w:rsidRDefault="00E5166B" w:rsidP="00E5166B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  <w:t xml:space="preserve">  Marketing Regional Manager.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0C716754" wp14:editId="4A5FCFDB">
                      <wp:simplePos x="0" y="0"/>
                      <wp:positionH relativeFrom="column">
                        <wp:posOffset>4263390</wp:posOffset>
                      </wp:positionH>
                      <wp:positionV relativeFrom="paragraph">
                        <wp:posOffset>909955</wp:posOffset>
                      </wp:positionV>
                      <wp:extent cx="603250" cy="394970"/>
                      <wp:effectExtent l="0" t="0" r="0" b="5080"/>
                      <wp:wrapNone/>
                      <wp:docPr id="643" name="Text Box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250" cy="39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7C3735" w14:textId="77777777" w:rsidR="00E5166B" w:rsidRPr="00AB7D2B" w:rsidRDefault="00E5166B" w:rsidP="00E5166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2016 - 2021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6754" id="Text Box 643" o:spid="_x0000_s1044" type="#_x0000_t202" style="position:absolute;margin-left:335.7pt;margin-top:71.65pt;width:47.5pt;height:31.1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" filled="f" stroked="f" strokeweight=".5pt">
                      <v:textbox>
                        <w:txbxContent>
                          <w:p w14:paraId="187C3735" w14:textId="77777777" w:rsidR="00E5166B" w:rsidRPr="00AB7D2B" w:rsidRDefault="00E5166B" w:rsidP="00E5166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2016 - 2021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6D4B63EF" wp14:editId="5782A77A">
                      <wp:simplePos x="0" y="0"/>
                      <wp:positionH relativeFrom="column">
                        <wp:posOffset>3015615</wp:posOffset>
                      </wp:positionH>
                      <wp:positionV relativeFrom="paragraph">
                        <wp:posOffset>931545</wp:posOffset>
                      </wp:positionV>
                      <wp:extent cx="570230" cy="372745"/>
                      <wp:effectExtent l="0" t="0" r="0" b="0"/>
                      <wp:wrapNone/>
                      <wp:docPr id="642" name="Text Box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23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9FA72" w14:textId="77777777" w:rsidR="00E5166B" w:rsidRPr="00AB7D2B" w:rsidRDefault="00E5166B" w:rsidP="00E5166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2011 </w:t>
                                  </w:r>
                                  <w:r w:rsidRPr="00F7582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B63EF" id="Text Box 642" o:spid="_x0000_s1045" type="#_x0000_t202" style="position:absolute;margin-left:237.45pt;margin-top:73.35pt;width:44.9pt;height:29.3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ECrgQIAAG0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" filled="f" stroked="f" strokeweight=".5pt">
                      <v:textbox>
                        <w:txbxContent>
                          <w:p w14:paraId="4659FA72" w14:textId="77777777" w:rsidR="00E5166B" w:rsidRPr="00AB7D2B" w:rsidRDefault="00E5166B" w:rsidP="00E5166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2011 </w:t>
                            </w:r>
                            <w:r w:rsidRPr="00F75828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749E942D" wp14:editId="0F47FB5C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937895</wp:posOffset>
                      </wp:positionV>
                      <wp:extent cx="563245" cy="380365"/>
                      <wp:effectExtent l="0" t="0" r="0" b="635"/>
                      <wp:wrapNone/>
                      <wp:docPr id="641" name="Text Box 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45" cy="380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6729F1" w14:textId="77777777" w:rsidR="00E5166B" w:rsidRPr="00AB7D2B" w:rsidRDefault="00E5166B" w:rsidP="00E5166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2010 </w:t>
                                  </w:r>
                                  <w:r w:rsidRPr="0072357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E942D" id="Text Box 641" o:spid="_x0000_s1046" type="#_x0000_t202" style="position:absolute;margin-left:144.6pt;margin-top:73.85pt;width:44.35pt;height:29.9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" filled="f" stroked="f" strokeweight=".5pt">
                      <v:textbox>
                        <w:txbxContent>
                          <w:p w14:paraId="776729F1" w14:textId="77777777" w:rsidR="00E5166B" w:rsidRPr="00AB7D2B" w:rsidRDefault="00E5166B" w:rsidP="00E5166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2010 </w:t>
                            </w:r>
                            <w:r w:rsidRPr="00723577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2011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9104" behindDoc="1" locked="0" layoutInCell="1" allowOverlap="1" wp14:anchorId="706D42C5" wp14:editId="4A928172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95885</wp:posOffset>
                      </wp:positionV>
                      <wp:extent cx="6429375" cy="1573530"/>
                      <wp:effectExtent l="0" t="0" r="28575" b="26670"/>
                      <wp:wrapNone/>
                      <wp:docPr id="640" name="Rectangle 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9375" cy="15735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2F72D" id="Rectangle 640" o:spid="_x0000_s1026" style="position:absolute;margin-left:6.25pt;margin-top:7.55pt;width:506.25pt;height:123.9pt;z-index:-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" fillcolor="white [3201]" strokecolor="white [3212]" strokeweight="2pt"/>
                  </w:pict>
                </mc:Fallback>
              </mc:AlternateContent>
            </w:r>
          </w:p>
          <w:p w14:paraId="43FE21F0" w14:textId="4B819FC6" w:rsidR="006E2710" w:rsidRDefault="006E2710" w:rsidP="004B5810">
            <w:pPr>
              <w:rPr>
                <w:rFonts w:ascii="Tahoma" w:hAnsi="Tahoma" w:cs="Tahoma"/>
                <w:b/>
                <w:color w:val="154960"/>
                <w:sz w:val="24"/>
              </w:rPr>
            </w:pPr>
          </w:p>
          <w:p w14:paraId="5D275805" w14:textId="6F27E4C2" w:rsidR="006E2710" w:rsidRDefault="006E2710" w:rsidP="004B5810">
            <w:pPr>
              <w:rPr>
                <w:rFonts w:ascii="Tahoma" w:hAnsi="Tahoma" w:cs="Tahoma"/>
                <w:b/>
                <w:color w:val="154960"/>
                <w:sz w:val="24"/>
              </w:rPr>
            </w:pPr>
          </w:p>
          <w:p w14:paraId="4EF005F0" w14:textId="160BA591" w:rsidR="006E2710" w:rsidRDefault="006E2710" w:rsidP="004B5810">
            <w:pPr>
              <w:rPr>
                <w:rFonts w:ascii="Tahoma" w:hAnsi="Tahoma" w:cs="Tahoma"/>
                <w:b/>
                <w:color w:val="154960"/>
                <w:sz w:val="24"/>
              </w:rPr>
            </w:pPr>
          </w:p>
          <w:p w14:paraId="223BE065" w14:textId="1762F2B3" w:rsidR="004B5810" w:rsidRPr="004A603F" w:rsidRDefault="004B5810" w:rsidP="004B5810">
            <w:pPr>
              <w:rPr>
                <w:rFonts w:ascii="Tahoma" w:hAnsi="Tahoma" w:cs="Tahoma"/>
                <w:b/>
                <w:color w:val="154960"/>
                <w:sz w:val="14"/>
              </w:rPr>
            </w:pPr>
          </w:p>
          <w:p w14:paraId="6E1C3BB6" w14:textId="635C9335" w:rsidR="004B5810" w:rsidRPr="002F71F2" w:rsidRDefault="004B5810" w:rsidP="004B5810">
            <w:pPr>
              <w:rPr>
                <w:rFonts w:ascii="Tahoma" w:hAnsi="Tahoma" w:cs="Tahoma"/>
                <w:b/>
                <w:color w:val="075650"/>
              </w:rPr>
            </w:pPr>
          </w:p>
          <w:p w14:paraId="4C2B97B9" w14:textId="23ECAF72" w:rsidR="004B5810" w:rsidRDefault="004B5810" w:rsidP="004B5810">
            <w:pPr>
              <w:rPr>
                <w:rFonts w:ascii="Tahoma" w:hAnsi="Tahoma" w:cs="Tahoma"/>
                <w:b/>
                <w:color w:val="075650"/>
              </w:rPr>
            </w:pPr>
          </w:p>
          <w:p w14:paraId="330C4862" w14:textId="46B9EA66" w:rsidR="004B5810" w:rsidRDefault="004B5810" w:rsidP="004B5810">
            <w:pPr>
              <w:rPr>
                <w:rFonts w:ascii="Tahoma" w:hAnsi="Tahoma" w:cs="Tahoma"/>
                <w:b/>
                <w:color w:val="075650"/>
              </w:rPr>
            </w:pPr>
          </w:p>
          <w:p w14:paraId="0A027580" w14:textId="77777777" w:rsidR="004B5810" w:rsidRPr="002F71F2" w:rsidRDefault="004B5810" w:rsidP="004B5810">
            <w:pPr>
              <w:rPr>
                <w:rFonts w:ascii="Tahoma" w:hAnsi="Tahoma" w:cs="Tahoma"/>
                <w:b/>
                <w:color w:val="075650"/>
              </w:rPr>
            </w:pPr>
          </w:p>
          <w:p w14:paraId="34E6678D" w14:textId="77777777" w:rsidR="004B5810" w:rsidRDefault="004B5810" w:rsidP="004B5810">
            <w:pPr>
              <w:jc w:val="center"/>
              <w:rPr>
                <w:rFonts w:ascii="Tahoma" w:hAnsi="Tahoma" w:cs="Tahoma"/>
                <w:b/>
                <w:color w:val="075650"/>
              </w:rPr>
            </w:pPr>
          </w:p>
          <w:p w14:paraId="7CCF2EAA" w14:textId="77777777" w:rsidR="001B2E11" w:rsidRDefault="001B2E11" w:rsidP="004B5810">
            <w:pPr>
              <w:jc w:val="center"/>
              <w:rPr>
                <w:rFonts w:ascii="Tahoma" w:hAnsi="Tahoma" w:cs="Tahoma"/>
                <w:b/>
                <w:color w:val="075650"/>
              </w:rPr>
            </w:pPr>
          </w:p>
          <w:p w14:paraId="7EA06BDC" w14:textId="77777777" w:rsidR="001B2E11" w:rsidRDefault="001B2E11" w:rsidP="001B2E11">
            <w:pPr>
              <w:pStyle w:val="ListParagraph"/>
              <w:numPr>
                <w:ilvl w:val="0"/>
                <w:numId w:val="1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AF40BF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Worked for SAUDI ARAMCO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– SAP Implementation projects as </w:t>
            </w:r>
            <w:proofErr w:type="gramStart"/>
            <w:r>
              <w:rPr>
                <w:rFonts w:ascii="Tahoma" w:hAnsi="Tahoma" w:cs="Tahoma"/>
                <w:color w:val="6A6969"/>
                <w:sz w:val="18"/>
                <w:szCs w:val="18"/>
              </w:rPr>
              <w:t>a</w:t>
            </w:r>
            <w:proofErr w:type="gramEnd"/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SAP Technical consultant at Dhahran.</w:t>
            </w:r>
          </w:p>
          <w:p w14:paraId="6B56DCD1" w14:textId="77777777" w:rsidR="001B2E11" w:rsidRPr="00A17E77" w:rsidRDefault="001B2E11" w:rsidP="001B2E11">
            <w:pPr>
              <w:pStyle w:val="ListParagraph"/>
              <w:numPr>
                <w:ilvl w:val="0"/>
                <w:numId w:val="1"/>
              </w:numPr>
              <w:spacing w:before="80" w:after="80" w:line="276" w:lineRule="auto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A17E7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Worked for </w:t>
            </w:r>
            <w:proofErr w:type="spellStart"/>
            <w:r w:rsidRPr="00A17E7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Albilad</w:t>
            </w:r>
            <w:proofErr w:type="spellEnd"/>
            <w:r w:rsidRPr="00A17E7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 Arabia – </w:t>
            </w:r>
            <w:proofErr w:type="spellStart"/>
            <w:r w:rsidRPr="00A17E77">
              <w:rPr>
                <w:rFonts w:ascii="Tahoma" w:hAnsi="Tahoma" w:cs="Tahoma"/>
                <w:color w:val="6A6969"/>
                <w:sz w:val="18"/>
                <w:szCs w:val="18"/>
              </w:rPr>
              <w:t>Archibus</w:t>
            </w:r>
            <w:proofErr w:type="spellEnd"/>
            <w:r w:rsidRPr="00A17E7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Implementation </w:t>
            </w:r>
            <w:proofErr w:type="spellStart"/>
            <w:r w:rsidRPr="00A17E77">
              <w:rPr>
                <w:rFonts w:ascii="Tahoma" w:hAnsi="Tahoma" w:cs="Tahoma"/>
                <w:color w:val="6A6969"/>
                <w:sz w:val="18"/>
                <w:szCs w:val="18"/>
              </w:rPr>
              <w:t>iFMS</w:t>
            </w:r>
            <w:proofErr w:type="spellEnd"/>
            <w:r w:rsidRPr="00A17E7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project as </w:t>
            </w:r>
            <w:proofErr w:type="gramStart"/>
            <w:r w:rsidRPr="00A17E77">
              <w:rPr>
                <w:rFonts w:ascii="Tahoma" w:hAnsi="Tahoma" w:cs="Tahoma"/>
                <w:color w:val="6A6969"/>
                <w:sz w:val="18"/>
                <w:szCs w:val="18"/>
              </w:rPr>
              <w:t>a</w:t>
            </w:r>
            <w:proofErr w:type="gramEnd"/>
            <w:r w:rsidRPr="00A17E7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SAP Technical consultant at Aramco Dhahran.</w:t>
            </w:r>
          </w:p>
          <w:p w14:paraId="7E622E8A" w14:textId="77777777" w:rsidR="001B2E11" w:rsidRPr="00691B50" w:rsidRDefault="001B2E11" w:rsidP="001B2E11">
            <w:pPr>
              <w:pStyle w:val="ListParagraph"/>
              <w:numPr>
                <w:ilvl w:val="0"/>
                <w:numId w:val="1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91B50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Worked in different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industry domains: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 xml:space="preserve"> like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O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 xml:space="preserve">il &amp; Gas,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Food &amp; Consumer, Manufacturing, Automobile, IT Services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 xml:space="preserve"> etc.</w:t>
            </w:r>
          </w:p>
          <w:p w14:paraId="17A064A3" w14:textId="77777777" w:rsidR="001B2E11" w:rsidRDefault="001B2E11" w:rsidP="001B2E11">
            <w:pPr>
              <w:pStyle w:val="ListParagraph"/>
              <w:numPr>
                <w:ilvl w:val="0"/>
                <w:numId w:val="1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91B50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Experience in SAP cross functional teams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SAP ABAP Programming, SAP 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>CRM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Technical and Functional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ERP - Sales and Distribution (SAP SD), Material management (SAP MM) and SAP 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>HANA with good understanding &amp; Integration.</w:t>
            </w:r>
          </w:p>
          <w:p w14:paraId="7F418878" w14:textId="77777777" w:rsidR="001B2E11" w:rsidRDefault="001B2E11" w:rsidP="001B2E1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020EB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Exper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ience</w:t>
            </w:r>
            <w:r w:rsidRPr="00020EB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 in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 </w:t>
            </w:r>
            <w:r w:rsidRPr="00020EB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SAP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 </w:t>
            </w:r>
            <w:r w:rsidRPr="00020EB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UI5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 </w:t>
            </w:r>
            <w:r w:rsidRPr="00020EB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/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 </w:t>
            </w:r>
            <w:r w:rsidRPr="00020EB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Fiori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a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>pplication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s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using SAP Web IDE,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XML, 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>HTML5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, 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>SAP UI5 ABAP repository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, SAP Fiori Launchpad</w:t>
            </w:r>
          </w:p>
          <w:p w14:paraId="101D59D5" w14:textId="77777777" w:rsidR="001B2E11" w:rsidRPr="00020EB7" w:rsidRDefault="001B2E11" w:rsidP="001B2E1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DF5B19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Experience in SAP Gateway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</w:t>
            </w:r>
            <w:r w:rsidRPr="00DF5B19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ODATA REST Services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and Deployment of Apps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 xml:space="preserve">and consuming the data by using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SAP Gateway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REST S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>ervices (ODATA Service).</w:t>
            </w:r>
          </w:p>
          <w:p w14:paraId="510C0C21" w14:textId="77777777" w:rsidR="001B2E11" w:rsidRPr="00691B50" w:rsidRDefault="001B2E11" w:rsidP="001B2E11">
            <w:pPr>
              <w:pStyle w:val="ListParagraph"/>
              <w:numPr>
                <w:ilvl w:val="0"/>
                <w:numId w:val="1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91B50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Solid client-facing experienc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e: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Worked at client locations with SAP Business 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>development team on SAP Solution objectives and tracked progress to ensure project milestones were completed on-time and with the desired results.</w:t>
            </w:r>
          </w:p>
          <w:p w14:paraId="563A4054" w14:textId="77777777" w:rsidR="001B2E11" w:rsidRDefault="001B2E11" w:rsidP="001B2E11">
            <w:pPr>
              <w:pStyle w:val="ListParagraph"/>
              <w:numPr>
                <w:ilvl w:val="0"/>
                <w:numId w:val="1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333415">
              <w:rPr>
                <w:rFonts w:ascii="Tahoma" w:hAnsi="Tahoma" w:cs="Tahoma"/>
                <w:color w:val="6A6969"/>
                <w:sz w:val="18"/>
                <w:szCs w:val="18"/>
              </w:rPr>
              <w:t xml:space="preserve">Exhibited excellence in </w:t>
            </w:r>
            <w:r w:rsidRPr="00333415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end-to-end project implementation</w:t>
            </w:r>
            <w:r w:rsidRPr="00333415">
              <w:rPr>
                <w:rFonts w:ascii="Tahoma" w:hAnsi="Tahoma" w:cs="Tahoma"/>
                <w:color w:val="6A6969"/>
                <w:sz w:val="18"/>
                <w:szCs w:val="18"/>
              </w:rPr>
              <w:t xml:space="preserve"> from Plan, manage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, measure </w:t>
            </w:r>
            <w:r w:rsidRPr="00333415">
              <w:rPr>
                <w:rFonts w:ascii="Tahoma" w:hAnsi="Tahoma" w:cs="Tahoma"/>
                <w:color w:val="6A6969"/>
                <w:sz w:val="18"/>
                <w:szCs w:val="18"/>
              </w:rPr>
              <w:t>and control scope, schedule,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</w:t>
            </w:r>
            <w:r w:rsidRPr="00333415">
              <w:rPr>
                <w:rFonts w:ascii="Tahoma" w:hAnsi="Tahoma" w:cs="Tahoma"/>
                <w:color w:val="6A6969"/>
                <w:sz w:val="18"/>
                <w:szCs w:val="18"/>
              </w:rPr>
              <w:t>resources, quality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and s</w:t>
            </w:r>
            <w:r w:rsidRPr="00333415">
              <w:rPr>
                <w:rFonts w:ascii="Tahoma" w:hAnsi="Tahoma" w:cs="Tahoma"/>
                <w:color w:val="6A6969"/>
                <w:sz w:val="18"/>
                <w:szCs w:val="18"/>
              </w:rPr>
              <w:t>upport organizational change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.</w:t>
            </w:r>
          </w:p>
          <w:p w14:paraId="3F686F8C" w14:textId="7A92936E" w:rsidR="001B2E11" w:rsidRPr="001B2E11" w:rsidRDefault="001B2E11" w:rsidP="001B2E1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322202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Excellent communication</w:t>
            </w:r>
            <w:r w:rsidRPr="00322202">
              <w:rPr>
                <w:rFonts w:ascii="Tahoma" w:hAnsi="Tahoma" w:cs="Tahoma"/>
                <w:bCs/>
                <w:color w:val="6A6969"/>
                <w:sz w:val="18"/>
                <w:szCs w:val="18"/>
              </w:rPr>
              <w:t>, analytical, planning, coordination, conflict management</w:t>
            </w:r>
            <w:r w:rsidRPr="00322202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322202">
              <w:rPr>
                <w:rFonts w:ascii="Tahoma" w:hAnsi="Tahoma" w:cs="Tahoma"/>
                <w:bCs/>
                <w:color w:val="6A6969"/>
                <w:sz w:val="18"/>
                <w:szCs w:val="18"/>
              </w:rPr>
              <w:t>and relationship management skills with</w:t>
            </w:r>
            <w:r w:rsidRPr="00860461">
              <w:rPr>
                <w:rFonts w:ascii="Tahoma" w:hAnsi="Tahoma" w:cs="Tahoma"/>
                <w:color w:val="6A6969"/>
                <w:sz w:val="18"/>
                <w:szCs w:val="18"/>
              </w:rPr>
              <w:t xml:space="preserve"> capabilities in managing cross-functional team that evolves solutions collaboratively.</w:t>
            </w:r>
          </w:p>
        </w:tc>
      </w:tr>
      <w:tr w:rsidR="00791A2A" w:rsidRPr="002F71F2" w14:paraId="2A87D3AD" w14:textId="77777777" w:rsidTr="00791A2A">
        <w:trPr>
          <w:trHeight w:val="2240"/>
        </w:trPr>
        <w:tc>
          <w:tcPr>
            <w:tcW w:w="10795" w:type="dxa"/>
            <w:gridSpan w:val="2"/>
          </w:tcPr>
          <w:p w14:paraId="0545C919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</w:rPr>
            </w:pPr>
          </w:p>
          <w:p w14:paraId="61406E1D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</w:rPr>
            </w:pPr>
            <w:r>
              <w:rPr>
                <w:rFonts w:ascii="Tahoma" w:hAnsi="Tahoma" w:cs="Tahoma"/>
                <w:b/>
                <w:noProof/>
                <w:color w:val="154960"/>
              </w:rPr>
              <w:drawing>
                <wp:inline distT="0" distB="0" distL="0" distR="0" wp14:anchorId="37D06BAA" wp14:editId="51BF2E1A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</w:rPr>
              <w:t xml:space="preserve"> </w:t>
            </w:r>
            <w:r w:rsidRPr="002F71F2">
              <w:rPr>
                <w:rFonts w:ascii="Tahoma" w:hAnsi="Tahoma" w:cs="Tahoma"/>
                <w:b/>
                <w:color w:val="154960"/>
              </w:rPr>
              <w:t>WORK EXPERIENCE</w:t>
            </w:r>
          </w:p>
          <w:p w14:paraId="7FCD4AEA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9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</w:t>
            </w:r>
            <w:r>
              <w:rPr>
                <w:b/>
                <w:bCs/>
                <w:color w:val="6A6969"/>
                <w:lang w:eastAsia="en-GB"/>
              </w:rPr>
              <w:t xml:space="preserve">Integrated facilities Management Systems Project                                 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Sept 2021 to present</w:t>
            </w:r>
          </w:p>
          <w:p w14:paraId="01BFE0EF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Client# </w:t>
            </w:r>
            <w:r w:rsidRPr="00476A1C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audi Aramco                            Organization: </w:t>
            </w:r>
            <w:r w:rsidRPr="00882702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Al-Bilad Arabia </w:t>
            </w:r>
            <w:proofErr w:type="spellStart"/>
            <w:r w:rsidRPr="00882702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Co.Ltd</w:t>
            </w:r>
            <w:proofErr w:type="spellEnd"/>
            <w:r w:rsidRPr="00882702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.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SAP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Consultant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</w:t>
            </w:r>
          </w:p>
          <w:p w14:paraId="3924CFEC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 xml:space="preserve"> </w:t>
            </w:r>
          </w:p>
          <w:p w14:paraId="544952D3" w14:textId="77777777" w:rsidR="00791A2A" w:rsidRDefault="00791A2A" w:rsidP="00B14AB7">
            <w:pPr>
              <w:pStyle w:val="ListParagraph"/>
              <w:numPr>
                <w:ilvl w:val="0"/>
                <w:numId w:val="27"/>
              </w:numPr>
              <w:rPr>
                <w:ins w:id="1" w:author="Catalin Tanasescu" w:date="2023-02-12T09:49:00Z"/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A17E77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Worked on </w:t>
            </w:r>
            <w:ins w:id="2" w:author="Catalin Tanasescu" w:date="2023-02-12T09:38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integration between SAP Approval Workflow and </w:t>
              </w:r>
              <w:proofErr w:type="spellStart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A</w:t>
              </w:r>
            </w:ins>
            <w:ins w:id="3" w:author="Catalin Tanasescu" w:date="2023-02-12T09:51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rchibus</w:t>
              </w:r>
              <w:proofErr w:type="spellEnd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</w:t>
              </w:r>
            </w:ins>
            <w:ins w:id="4" w:author="Catalin Tanasescu" w:date="2023-02-12T09:39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SLA engine to create </w:t>
              </w:r>
            </w:ins>
            <w:r w:rsidRPr="00A17E77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AAE Workflow and Integration, Developed ABAP Objects (e.g., Transparent Tables, Function Modules, 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structures and data elements</w:t>
            </w:r>
            <w:r w:rsidRPr="00A17E77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)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.</w:t>
            </w:r>
            <w:ins w:id="5" w:author="Catalin Tanasescu" w:date="2023-02-12T09:48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</w:t>
              </w:r>
            </w:ins>
          </w:p>
          <w:p w14:paraId="1BFB3B13" w14:textId="77777777" w:rsidR="00791A2A" w:rsidRPr="00A17E77" w:rsidRDefault="00791A2A" w:rsidP="00B14AB7">
            <w:pPr>
              <w:pStyle w:val="ListParagraph"/>
              <w:numPr>
                <w:ilvl w:val="0"/>
                <w:numId w:val="27"/>
              </w:numP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ins w:id="6" w:author="Catalin Tanasescu" w:date="2023-02-12T09:50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Participation on d</w:t>
              </w:r>
            </w:ins>
            <w:ins w:id="7" w:author="Catalin Tanasescu" w:date="2023-02-12T09:49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ifferent RESTful both way interfaces develop</w:t>
              </w:r>
            </w:ins>
            <w:ins w:id="8" w:author="Catalin Tanasescu" w:date="2023-02-12T09:50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ment</w:t>
              </w:r>
            </w:ins>
            <w:ins w:id="9" w:author="Catalin Tanasescu" w:date="2023-02-12T09:51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between SAP and </w:t>
              </w:r>
              <w:proofErr w:type="spellStart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Archibus</w:t>
              </w:r>
            </w:ins>
            <w:proofErr w:type="spellEnd"/>
          </w:p>
          <w:p w14:paraId="10161A40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ins w:id="10" w:author="Catalin Tanasescu" w:date="2023-02-12T09:40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Act as</w:t>
              </w:r>
            </w:ins>
            <w:ins w:id="11" w:author="Catalin Tanasescu" w:date="2023-02-12T09:44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a</w:t>
              </w:r>
            </w:ins>
            <w:ins w:id="12" w:author="Catalin Tanasescu" w:date="2023-02-12T09:40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Functional consultant in </w:t>
              </w:r>
            </w:ins>
            <w:del w:id="13" w:author="Catalin Tanasescu" w:date="2023-02-12T09:40:00Z">
              <w:r w:rsidDel="0029399A"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delText xml:space="preserve">Collaboration </w:delText>
              </w:r>
            </w:del>
            <w:ins w:id="14" w:author="Catalin Tanasescu" w:date="2023-02-12T09:40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collaboration </w:t>
              </w:r>
            </w:ins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between </w:t>
            </w:r>
            <w:proofErr w:type="spellStart"/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Archibus</w:t>
            </w:r>
            <w:proofErr w:type="spellEnd"/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and SAP</w:t>
            </w:r>
            <w:ins w:id="15" w:author="Catalin Tanasescu" w:date="2023-02-12T09:41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teams and</w:t>
              </w:r>
            </w:ins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system</w:t>
            </w:r>
            <w:ins w:id="16" w:author="Catalin Tanasescu" w:date="2023-02-12T09:41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s</w:t>
              </w:r>
            </w:ins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.</w:t>
            </w:r>
          </w:p>
          <w:p w14:paraId="3AF9D4A1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ins w:id="17" w:author="Catalin Tanasescu" w:date="2023-02-12T09:42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Work on </w:t>
              </w:r>
            </w:ins>
            <w:ins w:id="18" w:author="Catalin Tanasescu" w:date="2023-02-12T09:43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customer </w:t>
              </w:r>
            </w:ins>
            <w:ins w:id="19" w:author="Catalin Tanasescu" w:date="2023-02-12T09:42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data </w:t>
              </w:r>
            </w:ins>
            <w:del w:id="20" w:author="Catalin Tanasescu" w:date="2023-02-12T09:42:00Z">
              <w:r w:rsidDel="0029399A"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delText xml:space="preserve">Transforming </w:delText>
              </w:r>
            </w:del>
            <w:ins w:id="21" w:author="Catalin Tanasescu" w:date="2023-02-12T09:42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transformation</w:t>
              </w:r>
            </w:ins>
            <w:del w:id="22" w:author="Catalin Tanasescu" w:date="2023-02-12T09:42:00Z">
              <w:r w:rsidDel="0029399A"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delText>customer</w:delText>
              </w:r>
            </w:del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</w:t>
            </w:r>
            <w:del w:id="23" w:author="Catalin Tanasescu" w:date="2023-02-12T09:43:00Z">
              <w:r w:rsidDel="0029399A"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delText xml:space="preserve">data </w:delText>
              </w:r>
            </w:del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from SAP to </w:t>
            </w:r>
            <w:proofErr w:type="spellStart"/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Archibus</w:t>
            </w:r>
            <w:proofErr w:type="spellEnd"/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. </w:t>
            </w:r>
          </w:p>
          <w:p w14:paraId="1D5EF3FD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Worked on Application maintenance and </w:t>
            </w:r>
            <w:ins w:id="24" w:author="Catalin Tanasescu" w:date="2023-02-12T09:43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Application </w:t>
              </w:r>
            </w:ins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support.</w:t>
            </w:r>
          </w:p>
          <w:p w14:paraId="5EC30008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ins w:id="25" w:author="Catalin Tanasescu" w:date="2023-02-12T09:44:00Z"/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7A2732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Support Project Manager and SAP Team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.</w:t>
            </w:r>
          </w:p>
          <w:p w14:paraId="79E52BEA" w14:textId="642ED90C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ins w:id="26" w:author="Catalin Tanasescu" w:date="2023-02-12T09:44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Continuous support</w:t>
              </w:r>
            </w:ins>
            <w:ins w:id="27" w:author="Catalin Tanasescu" w:date="2023-02-12T09:46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in</w:t>
              </w:r>
            </w:ins>
            <w:ins w:id="28" w:author="Catalin Tanasescu" w:date="2023-02-12T09:44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the </w:t>
              </w:r>
            </w:ins>
            <w:ins w:id="29" w:author="Catalin Tanasescu" w:date="2023-02-12T09:45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project implementation, as </w:t>
              </w:r>
              <w:proofErr w:type="gramStart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a</w:t>
              </w:r>
              <w:proofErr w:type="gramEnd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SAP consultant and </w:t>
              </w:r>
            </w:ins>
            <w:ins w:id="30" w:author="Catalin Tanasescu" w:date="2023-02-12T09:46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as an </w:t>
              </w:r>
              <w:proofErr w:type="spellStart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Archibus</w:t>
              </w:r>
              <w:proofErr w:type="spellEnd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technical support for end-users</w:t>
              </w:r>
            </w:ins>
          </w:p>
          <w:p w14:paraId="74498563" w14:textId="438F139C" w:rsidR="001B2E11" w:rsidRDefault="001B2E11" w:rsidP="001B2E11">
            <w:pPr>
              <w:pStyle w:val="divdocumentulli"/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62F03032" w14:textId="77777777" w:rsidR="001B2E11" w:rsidRPr="0055047D" w:rsidRDefault="001B2E11" w:rsidP="001B2E11">
            <w:pPr>
              <w:pStyle w:val="divdocumentulli"/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67D29742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</w:rPr>
            </w:pPr>
          </w:p>
          <w:p w14:paraId="1501A482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</w:rPr>
            </w:pPr>
          </w:p>
          <w:p w14:paraId="7B10C76B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8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</w:t>
            </w:r>
            <w:r>
              <w:rPr>
                <w:b/>
                <w:bCs/>
                <w:color w:val="6A6969"/>
                <w:lang w:eastAsia="en-GB"/>
              </w:rPr>
              <w:t xml:space="preserve">SAP Fiori/UI5 Enhancement Project                                                         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Sept 2019 to 2021</w:t>
            </w:r>
          </w:p>
          <w:p w14:paraId="4DBF5CEA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</w:t>
            </w:r>
            <w:r w:rsidRPr="00476A1C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Haya Solutions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        Organization: </w:t>
            </w:r>
            <w:r w:rsidRPr="00476A1C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Haya Solutions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SAP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Consultant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</w:t>
            </w:r>
          </w:p>
          <w:p w14:paraId="415C5F64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 xml:space="preserve"> </w:t>
            </w:r>
          </w:p>
          <w:p w14:paraId="0FC445C4" w14:textId="77777777" w:rsidR="00791A2A" w:rsidRPr="00CF3720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Analyze client business process and recommend ways to improve their operations, Provide application training to client users</w:t>
            </w:r>
          </w:p>
          <w:p w14:paraId="77B519C9" w14:textId="77777777" w:rsidR="00791A2A" w:rsidRPr="007059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7059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Work with application developers during development and testing phases</w:t>
            </w:r>
          </w:p>
          <w:p w14:paraId="79AB2CF3" w14:textId="77777777" w:rsidR="00791A2A" w:rsidRPr="007059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7059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Create and maintain project documentation, such as project planning and business blueprinting</w:t>
            </w:r>
          </w:p>
          <w:p w14:paraId="36E86D13" w14:textId="77777777" w:rsidR="00791A2A" w:rsidRPr="007059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7059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Identify, communicate, and mitigate risks throughout the project lifecycle</w:t>
            </w:r>
          </w:p>
          <w:p w14:paraId="0DAD430E" w14:textId="77777777" w:rsidR="00791A2A" w:rsidRPr="007059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7059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Work directly with clients, including some on-site travel</w:t>
            </w:r>
          </w:p>
          <w:p w14:paraId="4AF218B2" w14:textId="77777777" w:rsidR="00791A2A" w:rsidRPr="00CF3720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Used spring data JPA for multiple repositories, Worked on tool for performance issues,</w:t>
            </w:r>
          </w:p>
          <w:p w14:paraId="44AA4FBD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Implemented multiple RESTful controllers, implemented some controls to consume third party RESTful services </w:t>
            </w:r>
          </w:p>
          <w:p w14:paraId="54C1CECA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Worked on Application maintenance and support.</w:t>
            </w:r>
          </w:p>
          <w:p w14:paraId="2A270003" w14:textId="77777777" w:rsidR="00791A2A" w:rsidRDefault="00791A2A" w:rsidP="00B14AB7">
            <w:pP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</w:p>
          <w:p w14:paraId="35384AC2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E15A82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lastRenderedPageBreak/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7: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SAP Fiori/UI5 Implementation                                                                 Sept 2016 to 2019</w:t>
            </w:r>
          </w:p>
          <w:p w14:paraId="4B98BBE2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</w:t>
            </w:r>
            <w:r w:rsidRPr="00476A1C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Haya Solutions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        Organization:</w:t>
            </w:r>
            <w:r w:rsidRPr="00476A1C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Haya Solutions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SAP Consultant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</w:t>
            </w:r>
          </w:p>
          <w:p w14:paraId="3D6CAAEA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0CE5965F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E45A4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Developed UI5 and Hybrid applications to display list of purchase orders and Schedule agreement, which can be utilized by vendors to create confirmation of items to be delivered. </w:t>
            </w:r>
          </w:p>
          <w:p w14:paraId="5EC6794D" w14:textId="77777777" w:rsidR="00791A2A" w:rsidRPr="00CF3720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Developed UI5 and Hybrid applications to display total outstanding for a customer, 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</w:t>
            </w: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isplay Payments received by a vendor per fiscal year and in the current month.</w:t>
            </w:r>
          </w:p>
          <w:p w14:paraId="7F28610D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1D52E5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Coding and Development as per coding standards. Performing and Documenting - Code Review &amp; Unit Testing</w:t>
            </w:r>
          </w:p>
          <w:p w14:paraId="4B202702" w14:textId="77777777" w:rsidR="00791A2A" w:rsidRDefault="00791A2A" w:rsidP="00B14AB7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624ED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Developed custom objects like screen element in SAP UI5/SAP Fiori.</w:t>
            </w:r>
          </w:p>
          <w:p w14:paraId="2B855829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0E4534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Design and developed ODATA Service for SAP FIORI and SAP UI5 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Apps </w:t>
            </w:r>
            <w:r w:rsidRPr="00624ED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from SAP WEB IDE tool to SAP UI5 ABAP repository.</w:t>
            </w:r>
          </w:p>
          <w:p w14:paraId="3593EDF8" w14:textId="77777777" w:rsidR="00791A2A" w:rsidRPr="00624ED8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624ED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Customiz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ed</w:t>
            </w:r>
            <w:r w:rsidRPr="00624ED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the standard Sales Order Approve UI5 application as per the client requirement.</w:t>
            </w:r>
          </w:p>
          <w:p w14:paraId="071D0B1B" w14:textId="77777777" w:rsidR="00791A2A" w:rsidRDefault="00791A2A" w:rsidP="00B14AB7">
            <w:pPr>
              <w:pStyle w:val="divdocumentulli"/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003FAD48" w14:textId="77777777" w:rsidR="00791A2A" w:rsidRPr="00B12F54" w:rsidRDefault="00791A2A" w:rsidP="00B14AB7">
            <w:pPr>
              <w:rPr>
                <w:rFonts w:ascii="Tahoma" w:hAnsi="Tahoma" w:cs="Tahoma"/>
                <w:b/>
                <w:color w:val="075650"/>
                <w:sz w:val="10"/>
              </w:rPr>
            </w:pPr>
          </w:p>
          <w:p w14:paraId="25E7458D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Project#6: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- Automation of Shipping Documentation                                                 Sept 2014 to 2016</w:t>
            </w:r>
          </w:p>
          <w:p w14:paraId="3463F403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SAUDI ARAMCO                   Organization: Wipro Arabia </w:t>
            </w:r>
            <w:proofErr w:type="spellStart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Co.Ltd</w:t>
            </w:r>
            <w:proofErr w:type="spellEnd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. – Worked as an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SAP Consultant</w:t>
            </w:r>
            <w:r w:rsidRPr="008505D6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 xml:space="preserve"> </w:t>
            </w:r>
          </w:p>
          <w:p w14:paraId="7994EB62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6116F5B4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1D52E5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Analyzing the Functional Specifications and preparing the Technical Specification Documents for the client requirement. </w:t>
            </w:r>
          </w:p>
          <w:p w14:paraId="48DCD1D5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1D52E5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Coding and Development as per coding standards. Performing and Documenting - Code Review &amp; Unit Testing</w:t>
            </w:r>
          </w:p>
          <w:p w14:paraId="5A6AB13E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Worked on Application maintenance and support.</w:t>
            </w:r>
          </w:p>
          <w:p w14:paraId="4A1E81B2" w14:textId="77777777" w:rsidR="00791A2A" w:rsidRDefault="00791A2A" w:rsidP="00B14AB7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624ED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Developed custom 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SAP ABAP programs and enhancements.</w:t>
            </w:r>
          </w:p>
          <w:p w14:paraId="0F627244" w14:textId="77777777" w:rsidR="00791A2A" w:rsidRPr="00B12F54" w:rsidRDefault="00791A2A" w:rsidP="00B14AB7">
            <w:pPr>
              <w:rPr>
                <w:rFonts w:ascii="Tahoma" w:hAnsi="Tahoma" w:cs="Tahoma"/>
                <w:b/>
                <w:color w:val="075650"/>
                <w:sz w:val="10"/>
              </w:rPr>
            </w:pPr>
          </w:p>
          <w:p w14:paraId="4EC6640F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5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CRM Services – Enhancement Project                                             Sept 2013 to July 2014</w:t>
            </w:r>
          </w:p>
          <w:p w14:paraId="2BF9669F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SAUDI ARAMCO                   Organization: Wipro Arabia </w:t>
            </w:r>
            <w:proofErr w:type="spellStart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Co.Ltd</w:t>
            </w:r>
            <w:proofErr w:type="spellEnd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.</w:t>
            </w:r>
            <w:r w:rsidRPr="00AE4EC0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SAP Consultant</w:t>
            </w:r>
            <w:r w:rsidRPr="008505D6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 xml:space="preserve"> </w:t>
            </w:r>
          </w:p>
          <w:p w14:paraId="19E2AD11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28162DB5" w14:textId="77777777" w:rsidR="00791A2A" w:rsidRPr="001F6448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1F644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Worked on business requirements from all stakeholders, enhanced existing transactions, programs and module pools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.</w:t>
            </w:r>
          </w:p>
          <w:p w14:paraId="75E44BFF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1F644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Worked on AAE Workflow and Integration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, </w:t>
            </w:r>
            <w:r w:rsidRPr="001F644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Develop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ed</w:t>
            </w:r>
            <w:r w:rsidRPr="001F644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ABAP Objects (e.g., Transparent Tables, Function Modules, etc.)</w:t>
            </w:r>
          </w:p>
          <w:p w14:paraId="52446E45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Developed Adobe forms, </w:t>
            </w:r>
            <w:proofErr w:type="spellStart"/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WebDynpro</w:t>
            </w:r>
            <w:proofErr w:type="spellEnd"/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Applications, ABAP Objects.</w:t>
            </w:r>
          </w:p>
          <w:p w14:paraId="264737FE" w14:textId="77777777" w:rsidR="00791A2A" w:rsidRPr="001F6448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Worked on the </w:t>
            </w:r>
            <w:r w:rsidRPr="001F644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Production Support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tickets and enhancements.</w:t>
            </w:r>
          </w:p>
          <w:p w14:paraId="153BC678" w14:textId="77777777" w:rsidR="00791A2A" w:rsidRPr="001F6448" w:rsidRDefault="00791A2A" w:rsidP="00B14AB7">
            <w:pPr>
              <w:pStyle w:val="divdocumentulli"/>
              <w:spacing w:line="260" w:lineRule="atLeast"/>
              <w:ind w:left="360"/>
              <w:jc w:val="both"/>
              <w:rPr>
                <w:rStyle w:val="span"/>
                <w:rFonts w:ascii="Tahoma" w:hAnsi="Tahoma" w:cs="Tahoma"/>
                <w:bCs/>
                <w:color w:val="6A6969"/>
                <w:sz w:val="18"/>
                <w:szCs w:val="20"/>
                <w:lang w:eastAsia="en-GB"/>
              </w:rPr>
            </w:pPr>
          </w:p>
          <w:p w14:paraId="3139B01A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4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Domestic demand forecasting Automation                                     April 2012 to Aug 2013</w:t>
            </w:r>
          </w:p>
          <w:p w14:paraId="0D25AC5E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SAUDI ARAMCO          Organization: Wipro Arabia </w:t>
            </w:r>
            <w:proofErr w:type="spellStart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Co.Ltd</w:t>
            </w:r>
            <w:proofErr w:type="spellEnd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.</w:t>
            </w:r>
            <w:r w:rsidRPr="00AE4EC0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AP ABAP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Consultant</w:t>
            </w:r>
            <w:r w:rsidRPr="008505D6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 xml:space="preserve"> </w:t>
            </w:r>
          </w:p>
          <w:p w14:paraId="79523A3B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6290F074" w14:textId="77777777" w:rsidR="00791A2A" w:rsidRPr="00420D93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420D93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Gathering business requirements from all stakeholders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, </w:t>
            </w:r>
            <w:r w:rsidRPr="00420D93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Developing ABAP Objects (e.g., Transparent Tables, Programs, etc.)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.</w:t>
            </w:r>
          </w:p>
          <w:p w14:paraId="6D657844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420D93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Timely completion of project deliverables such as documents and technical objects with satisfying 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quality.</w:t>
            </w:r>
          </w:p>
          <w:p w14:paraId="68C3B8A5" w14:textId="77777777" w:rsidR="00791A2A" w:rsidRPr="00D74B0D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Analyzing the Functional Specifications and Preparing the Technical Specification Documents for the client requirement</w:t>
            </w:r>
          </w:p>
          <w:p w14:paraId="378F7A2B" w14:textId="77777777" w:rsidR="00791A2A" w:rsidRPr="00D74B0D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Coding and Development as per coding standards, Code review &amp; Unit testing</w:t>
            </w:r>
          </w:p>
          <w:p w14:paraId="164E9080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Worked on ALV Reports, LSMW, Module Pool and </w:t>
            </w:r>
            <w:proofErr w:type="spellStart"/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Smartforms</w:t>
            </w:r>
            <w:proofErr w:type="spellEnd"/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.</w:t>
            </w:r>
          </w:p>
          <w:p w14:paraId="5F0A3FE9" w14:textId="77777777" w:rsidR="00791A2A" w:rsidRDefault="00791A2A" w:rsidP="00B14AB7">
            <w:pPr>
              <w:pStyle w:val="divdocumentulli"/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2742BD70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3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ITMS - SAP CRM Data Migration &amp; Implementation.                     Jan 2011 to April 2012</w:t>
            </w:r>
          </w:p>
          <w:p w14:paraId="466A4BD3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SAUDI ARAMCO      Organization: Al-Bilad Arabia </w:t>
            </w:r>
            <w:proofErr w:type="spellStart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Co.Ltd</w:t>
            </w:r>
            <w:proofErr w:type="spellEnd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.</w:t>
            </w:r>
            <w:r w:rsidRPr="00AE4EC0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AP ABAP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Consultant</w:t>
            </w:r>
            <w:r w:rsidRPr="008505D6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 xml:space="preserve"> </w:t>
            </w:r>
          </w:p>
          <w:p w14:paraId="76EBCB32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4EDF2C6F" w14:textId="77777777" w:rsidR="00791A2A" w:rsidRPr="00A836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A836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Standardize &amp; Optimize Business Processes across the business line, Utilize the SAP CRM solution,  </w:t>
            </w:r>
          </w:p>
          <w:p w14:paraId="62B86E1F" w14:textId="77777777" w:rsidR="00791A2A" w:rsidRPr="00A836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A836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Replace all departments legacy applications and Migrate data to SAP CRM, </w:t>
            </w:r>
          </w:p>
          <w:p w14:paraId="58658642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A836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Also responsible for Analyzing, Designing &amp; developing the CRM Developments.</w:t>
            </w:r>
          </w:p>
          <w:p w14:paraId="49DC7A80" w14:textId="77777777" w:rsidR="00791A2A" w:rsidRPr="00A836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/>
                <w:color w:val="4A4A4A"/>
                <w:sz w:val="18"/>
                <w:szCs w:val="18"/>
              </w:rPr>
            </w:pPr>
            <w:r w:rsidRPr="00A836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Developed a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</w:t>
            </w:r>
            <w:r w:rsidRPr="00A836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Data Migration Program for uploading 1million Service Request &amp; its related data from legacy to CRM system. </w:t>
            </w:r>
          </w:p>
          <w:p w14:paraId="2A546940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51F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Testing the incorporated changes in the development system and preparation of Test Scripts.</w:t>
            </w:r>
          </w:p>
          <w:p w14:paraId="0356938C" w14:textId="77777777" w:rsidR="00791A2A" w:rsidRPr="00CF3720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Developed many smart forms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, mail forms</w:t>
            </w: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required for the projects, configuring the new attributes for mail forms.</w:t>
            </w:r>
          </w:p>
          <w:p w14:paraId="2B67066D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Configured &amp; Deployed CRM services to RTR, RR, YR, YNGLF, pipelines, terminals &amp; etc.</w:t>
            </w:r>
          </w:p>
          <w:p w14:paraId="2A6E4FA7" w14:textId="77777777" w:rsidR="00791A2A" w:rsidRPr="00D74B0D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Preparing UAT Signoff’s, Deployed services Configuration documents &amp; QMS Documents.</w:t>
            </w:r>
          </w:p>
          <w:p w14:paraId="64F27B27" w14:textId="77777777" w:rsidR="00791A2A" w:rsidRDefault="00791A2A" w:rsidP="00B14AB7">
            <w:pPr>
              <w:pStyle w:val="divdocumentulli"/>
              <w:spacing w:line="280" w:lineRule="atLeast"/>
              <w:jc w:val="both"/>
              <w:rPr>
                <w:rStyle w:val="span"/>
                <w:rFonts w:eastAsia="Century Gothic"/>
              </w:rPr>
            </w:pPr>
          </w:p>
          <w:p w14:paraId="456B7DEE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2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Surveying Services Reporting System (SSRS) System                  Sept 2010 to Dec 2011</w:t>
            </w:r>
          </w:p>
          <w:p w14:paraId="47CAE97A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SAUDI ARAMCO      Organization: Al-Bilad Arabia </w:t>
            </w:r>
            <w:proofErr w:type="spellStart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Co.Ltd</w:t>
            </w:r>
            <w:proofErr w:type="spellEnd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.</w:t>
            </w:r>
            <w:r w:rsidRPr="00AE4EC0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AP ABAP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Consultant</w:t>
            </w:r>
            <w:r w:rsidRPr="008505D6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 xml:space="preserve"> </w:t>
            </w:r>
          </w:p>
          <w:p w14:paraId="4E6BDB3D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1AC69EE9" w14:textId="77777777" w:rsidR="00791A2A" w:rsidRPr="007F1554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B303B6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Gather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ed</w:t>
            </w:r>
            <w:r w:rsidRPr="00B303B6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business requirements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, </w:t>
            </w:r>
            <w:r w:rsidRPr="007F1554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Preparing High-Level Design Documents for proposed BW/BI Reporting System</w:t>
            </w:r>
          </w:p>
          <w:p w14:paraId="50CB0BC3" w14:textId="77777777" w:rsidR="00791A2A" w:rsidRPr="0082051F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7F1554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Preparing Gap Analysis document based on existing CRM system.</w:t>
            </w:r>
          </w:p>
          <w:p w14:paraId="188F1DBF" w14:textId="77777777" w:rsidR="00791A2A" w:rsidRPr="0082051F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51F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Coding and Development as per coding standards</w:t>
            </w:r>
          </w:p>
          <w:p w14:paraId="4574DD10" w14:textId="77777777" w:rsidR="00791A2A" w:rsidRPr="0082051F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51F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Performing and Documenting - Code Review &amp; Unit Testing</w:t>
            </w:r>
          </w:p>
          <w:p w14:paraId="2F517CE4" w14:textId="77777777" w:rsidR="00791A2A" w:rsidRPr="007F1554" w:rsidRDefault="00791A2A" w:rsidP="00B14AB7">
            <w:pPr>
              <w:pStyle w:val="divdocumentulli"/>
              <w:spacing w:line="280" w:lineRule="atLeast"/>
              <w:ind w:left="360"/>
              <w:jc w:val="both"/>
              <w:rPr>
                <w:rStyle w:val="span"/>
                <w:rFonts w:eastAsia="Century Gothic"/>
              </w:rPr>
            </w:pPr>
          </w:p>
          <w:p w14:paraId="6430F4A4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1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Organization: ARCOMA Jubail.  – Worked as a Marketing Regional Manager.     Oct 2009 to Sept 2010.</w:t>
            </w:r>
          </w:p>
          <w:p w14:paraId="45263229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655F2F07" w14:textId="77777777" w:rsidR="00791A2A" w:rsidRPr="00820419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419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Developing marketing strategies for new products</w:t>
            </w:r>
          </w:p>
          <w:p w14:paraId="0F9BFB1C" w14:textId="77777777" w:rsidR="00791A2A" w:rsidRPr="00820419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419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Leading and training a team of Marketing Associates</w:t>
            </w:r>
          </w:p>
          <w:p w14:paraId="6DFD134C" w14:textId="77777777" w:rsidR="00791A2A" w:rsidRPr="00820419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419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Reviewing current marketing campaigns and developing solutions within budget constraints</w:t>
            </w:r>
          </w:p>
          <w:p w14:paraId="20DA384E" w14:textId="77777777" w:rsidR="00791A2A" w:rsidRPr="00820419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419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Identifying potential new markets and creating a plan to enter the market.</w:t>
            </w:r>
          </w:p>
          <w:p w14:paraId="6EAEDF2D" w14:textId="77777777" w:rsidR="00791A2A" w:rsidRDefault="00791A2A" w:rsidP="00B14AB7">
            <w:pPr>
              <w:pStyle w:val="divdocumentulli"/>
              <w:spacing w:line="280" w:lineRule="atLeast"/>
              <w:jc w:val="both"/>
              <w:rPr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45B4AF31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E587104" wp14:editId="11F46A91">
                  <wp:extent cx="300812" cy="215581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11" cy="22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</w:rPr>
              <w:t>STRENGTH</w:t>
            </w:r>
          </w:p>
          <w:p w14:paraId="3FB1CFBB" w14:textId="77777777" w:rsidR="00791A2A" w:rsidRPr="00680743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80743">
              <w:rPr>
                <w:rFonts w:ascii="Tahoma" w:hAnsi="Tahoma" w:cs="Tahoma"/>
                <w:color w:val="6A6969"/>
                <w:sz w:val="18"/>
                <w:szCs w:val="18"/>
              </w:rPr>
              <w:t>Strong analytical, time management and organizational skills</w:t>
            </w:r>
          </w:p>
          <w:p w14:paraId="237B061D" w14:textId="77777777" w:rsidR="00791A2A" w:rsidRPr="004129DD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80743">
              <w:rPr>
                <w:rFonts w:ascii="Tahoma" w:hAnsi="Tahoma" w:cs="Tahoma"/>
                <w:color w:val="6A6969"/>
                <w:sz w:val="18"/>
                <w:szCs w:val="18"/>
              </w:rPr>
              <w:t>Self-confident and imaginative.</w:t>
            </w:r>
          </w:p>
          <w:p w14:paraId="41A63D75" w14:textId="77777777" w:rsidR="00791A2A" w:rsidRPr="00680743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80743">
              <w:rPr>
                <w:rFonts w:ascii="Tahoma" w:hAnsi="Tahoma" w:cs="Tahoma"/>
                <w:color w:val="6A6969"/>
                <w:sz w:val="18"/>
                <w:szCs w:val="18"/>
              </w:rPr>
              <w:t>Ability to work as a team player as well as an individual.</w:t>
            </w:r>
          </w:p>
          <w:p w14:paraId="219090D1" w14:textId="77777777" w:rsidR="00791A2A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80743">
              <w:rPr>
                <w:rFonts w:ascii="Tahoma" w:hAnsi="Tahoma" w:cs="Tahoma"/>
                <w:color w:val="6A6969"/>
                <w:sz w:val="18"/>
                <w:szCs w:val="18"/>
              </w:rPr>
              <w:t>Positive attitude and good communication skill</w:t>
            </w:r>
          </w:p>
          <w:p w14:paraId="42105733" w14:textId="77777777" w:rsidR="00791A2A" w:rsidRDefault="00791A2A" w:rsidP="00B14AB7">
            <w:pPr>
              <w:pStyle w:val="divdocumentulli"/>
              <w:spacing w:line="280" w:lineRule="atLeast"/>
              <w:jc w:val="both"/>
              <w:rPr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07EE1EFD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  <w:sz w:val="20"/>
              </w:rPr>
            </w:pPr>
            <w:r>
              <w:rPr>
                <w:noProof/>
              </w:rPr>
              <w:t xml:space="preserve"> </w:t>
            </w:r>
            <w:r>
              <w:rPr>
                <w:rFonts w:ascii="Tahoma" w:hAnsi="Tahoma" w:cs="Tahoma"/>
                <w:b/>
                <w:color w:val="15496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8A8F46C" wp14:editId="34B5B278">
                  <wp:extent cx="192048" cy="204177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25" cy="21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</w:rPr>
              <w:t xml:space="preserve"> HOBBIES &amp; INTERESTS</w:t>
            </w:r>
          </w:p>
          <w:p w14:paraId="5527931F" w14:textId="77777777" w:rsidR="00791A2A" w:rsidRPr="00680743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80743">
              <w:rPr>
                <w:rFonts w:ascii="Tahoma" w:hAnsi="Tahoma" w:cs="Tahoma"/>
                <w:color w:val="6A6969"/>
                <w:sz w:val="18"/>
                <w:szCs w:val="18"/>
              </w:rPr>
              <w:t>Traveling and learning about different Cultures</w:t>
            </w:r>
          </w:p>
          <w:p w14:paraId="6A43E37A" w14:textId="77777777" w:rsidR="00791A2A" w:rsidRPr="00882702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</w:pPr>
            <w:r w:rsidRPr="00680743">
              <w:rPr>
                <w:rFonts w:ascii="Tahoma" w:hAnsi="Tahoma" w:cs="Tahoma"/>
                <w:color w:val="6A6969"/>
                <w:sz w:val="18"/>
                <w:szCs w:val="18"/>
              </w:rPr>
              <w:t>Playing Video Games with Family and Friends</w:t>
            </w:r>
          </w:p>
          <w:p w14:paraId="497AA9A5" w14:textId="77777777" w:rsidR="00791A2A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E140AC">
              <w:rPr>
                <w:rFonts w:ascii="Tahoma" w:hAnsi="Tahoma" w:cs="Tahoma"/>
                <w:color w:val="6A6969"/>
                <w:sz w:val="18"/>
                <w:szCs w:val="18"/>
              </w:rPr>
              <w:t>Cooking and preparing food</w:t>
            </w:r>
          </w:p>
          <w:p w14:paraId="01CAEF1E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98C7A43" wp14:editId="5D3B3FEB">
                  <wp:extent cx="221200" cy="242379"/>
                  <wp:effectExtent l="0" t="0" r="762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85" cy="25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</w:rPr>
              <w:t xml:space="preserve"> References </w:t>
            </w:r>
          </w:p>
          <w:p w14:paraId="61441302" w14:textId="77777777" w:rsidR="00791A2A" w:rsidRPr="00680743" w:rsidRDefault="00791A2A" w:rsidP="00B14AB7">
            <w:pPr>
              <w:pStyle w:val="ListParagraph"/>
              <w:spacing w:before="80" w:after="80"/>
              <w:ind w:left="36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</w:rPr>
              <w:t>Available upon request</w:t>
            </w:r>
            <w:r>
              <w:rPr>
                <w:rFonts w:ascii="Tahoma" w:hAnsi="Tahoma" w:cs="Tahoma"/>
                <w:b/>
                <w:color w:val="595959" w:themeColor="text1" w:themeTint="A6"/>
              </w:rPr>
              <w:t xml:space="preserve">  </w:t>
            </w:r>
          </w:p>
          <w:p w14:paraId="0B9A2E04" w14:textId="77777777" w:rsidR="00791A2A" w:rsidRDefault="00791A2A" w:rsidP="00B14AB7">
            <w:pPr>
              <w:pStyle w:val="divdocumentulli"/>
              <w:spacing w:line="280" w:lineRule="atLeast"/>
              <w:jc w:val="both"/>
              <w:rPr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34E4045A" w14:textId="77777777" w:rsidR="00791A2A" w:rsidRPr="00420D93" w:rsidRDefault="00791A2A" w:rsidP="00B14AB7">
            <w:pPr>
              <w:rPr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>
              <w:rPr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horzAnchor="page" w:tblpX="-2074" w:tblpY="-990"/>
        <w:tblW w:w="19536" w:type="dxa"/>
        <w:tblLayout w:type="fixed"/>
        <w:tblLook w:val="04A0" w:firstRow="1" w:lastRow="0" w:firstColumn="1" w:lastColumn="0" w:noHBand="0" w:noVBand="1"/>
      </w:tblPr>
      <w:tblGrid>
        <w:gridCol w:w="19536"/>
      </w:tblGrid>
      <w:tr w:rsidR="006E2710" w:rsidRPr="00E16D22" w14:paraId="1F40C3C0" w14:textId="77777777" w:rsidTr="00791A2A">
        <w:trPr>
          <w:trHeight w:val="70"/>
        </w:trPr>
        <w:tc>
          <w:tcPr>
            <w:tcW w:w="19536" w:type="dxa"/>
          </w:tcPr>
          <w:p w14:paraId="381F2E52" w14:textId="19368CB1" w:rsidR="006E2710" w:rsidRPr="00E16D22" w:rsidRDefault="006E2710" w:rsidP="00AC4715">
            <w:pPr>
              <w:jc w:val="center"/>
              <w:rPr>
                <w:rFonts w:ascii="Tahoma" w:hAnsi="Tahoma" w:cs="Tahoma"/>
                <w:b/>
                <w:color w:val="075650"/>
              </w:rPr>
            </w:pPr>
          </w:p>
        </w:tc>
      </w:tr>
      <w:tr w:rsidR="00E5166B" w:rsidRPr="00E16D22" w14:paraId="1874E798" w14:textId="77777777" w:rsidTr="00791A2A">
        <w:trPr>
          <w:trHeight w:val="70"/>
        </w:trPr>
        <w:tc>
          <w:tcPr>
            <w:tcW w:w="19536" w:type="dxa"/>
          </w:tcPr>
          <w:p w14:paraId="4A221463" w14:textId="731A0A7F" w:rsidR="00E5166B" w:rsidRPr="00E16D22" w:rsidRDefault="00E5166B" w:rsidP="00AC4715">
            <w:pPr>
              <w:jc w:val="center"/>
              <w:rPr>
                <w:rFonts w:ascii="Tahoma" w:hAnsi="Tahoma" w:cs="Tahoma"/>
                <w:b/>
                <w:color w:val="075650"/>
              </w:rPr>
            </w:pPr>
          </w:p>
        </w:tc>
      </w:tr>
    </w:tbl>
    <w:p w14:paraId="18CF1273" w14:textId="5E93341A" w:rsidR="00D55EA2" w:rsidRDefault="00D55EA2" w:rsidP="006C0A02"/>
    <w:sectPr w:rsidR="00D55EA2" w:rsidSect="004129DD">
      <w:headerReference w:type="default" r:id="rId22"/>
      <w:footerReference w:type="default" r:id="rId23"/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50D74" w14:textId="77777777" w:rsidR="000D5571" w:rsidRDefault="000D5571" w:rsidP="00157BFC">
      <w:pPr>
        <w:spacing w:after="0" w:line="240" w:lineRule="auto"/>
      </w:pPr>
      <w:r>
        <w:separator/>
      </w:r>
    </w:p>
  </w:endnote>
  <w:endnote w:type="continuationSeparator" w:id="0">
    <w:p w14:paraId="268E46B3" w14:textId="77777777" w:rsidR="000D5571" w:rsidRDefault="000D5571" w:rsidP="0015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A73AD" w14:textId="5F59B4A8" w:rsidR="00461173" w:rsidRDefault="0046117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F747F1B" wp14:editId="575C2D71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10" name="MSIPCM8b354fc596457c07e1746652" descr="{&quot;HashCode&quot;:-123023992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FB2EC1" w14:textId="77777777" w:rsidR="00527C58" w:rsidRDefault="00527C58"/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747F1B" id="_x0000_t202" coordsize="21600,21600" o:spt="202" path="m,l,21600r21600,l21600,xe">
              <v:stroke joinstyle="miter"/>
              <v:path gradientshapeok="t" o:connecttype="rect"/>
            </v:shapetype>
            <v:shape id="MSIPCM8b354fc596457c07e1746652" o:spid="_x0000_s1048" type="#_x0000_t202" alt="{&quot;HashCode&quot;:-1230239927,&quot;Height&quot;:841.0,&quot;Width&quot;:595.0,&quot;Placement&quot;:&quot;Footer&quot;,&quot;Index&quot;:&quot;Primary&quot;,&quot;Section&quot;:1,&quot;Top&quot;:0.0,&quot;Left&quot;:0.0}" style="position:absolute;margin-left:0;margin-top:805.7pt;width:595.4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" o:allowincell="f" filled="f" stroked="f" strokeweight=".5pt">
              <v:textbox inset="20pt,0,,0">
                <w:txbxContent>
                  <w:p w14:paraId="02FB2EC1" w14:textId="77777777" w:rsidR="00527C58" w:rsidRDefault="00527C58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FE2B0" w14:textId="77777777" w:rsidR="000D5571" w:rsidRDefault="000D5571" w:rsidP="00157BFC">
      <w:pPr>
        <w:spacing w:after="0" w:line="240" w:lineRule="auto"/>
      </w:pPr>
      <w:r>
        <w:separator/>
      </w:r>
    </w:p>
  </w:footnote>
  <w:footnote w:type="continuationSeparator" w:id="0">
    <w:p w14:paraId="1D51CDF5" w14:textId="77777777" w:rsidR="000D5571" w:rsidRDefault="000D5571" w:rsidP="0015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26CE1" w14:textId="7AAD62F9" w:rsidR="00461173" w:rsidRDefault="004611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BAE291" wp14:editId="403206D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307340"/>
              <wp:effectExtent l="0" t="0" r="0" b="0"/>
              <wp:wrapNone/>
              <wp:docPr id="2" name="MSIPCM360a4e39be79bdaacfe56201" descr="{&quot;HashCode&quot;:150368713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3073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2B47D0" w14:textId="77777777" w:rsidR="00461173" w:rsidRPr="00461173" w:rsidRDefault="00461173" w:rsidP="0046117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</w:p>
                        <w:p w14:paraId="0E69561A" w14:textId="7D6EB520" w:rsidR="00461173" w:rsidRPr="00461173" w:rsidRDefault="00461173" w:rsidP="0046117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461173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AE291" id="_x0000_t202" coordsize="21600,21600" o:spt="202" path="m,l,21600r21600,l21600,xe">
              <v:stroke joinstyle="miter"/>
              <v:path gradientshapeok="t" o:connecttype="rect"/>
            </v:shapetype>
            <v:shape id="MSIPCM360a4e39be79bdaacfe56201" o:spid="_x0000_s1047" type="#_x0000_t202" alt="{&quot;HashCode&quot;:1503687135,&quot;Height&quot;:841.0,&quot;Width&quot;:595.0,&quot;Placement&quot;:&quot;Header&quot;,&quot;Index&quot;:&quot;Primary&quot;,&quot;Section&quot;:1,&quot;Top&quot;:0.0,&quot;Left&quot;:0.0}" style="position:absolute;margin-left:0;margin-top:15pt;width:595.45pt;height:24.2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" o:allowincell="f" filled="f" stroked="f" strokeweight=".5pt">
              <v:textbox inset="20pt,0,,0">
                <w:txbxContent>
                  <w:p w14:paraId="1E2B47D0" w14:textId="77777777" w:rsidR="00461173" w:rsidRPr="00461173" w:rsidRDefault="00461173" w:rsidP="00461173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</w:p>
                  <w:p w14:paraId="0E69561A" w14:textId="7D6EB520" w:rsidR="00461173" w:rsidRPr="00461173" w:rsidRDefault="00461173" w:rsidP="00461173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461173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8.5pt;height:27.75pt;visibility:visible;mso-wrap-style:square" o:bullet="t">
        <v:imagedata r:id="rId1" o:title=""/>
      </v:shape>
    </w:pict>
  </w:numPicBullet>
  <w:numPicBullet w:numPicBulletId="1">
    <w:pict>
      <v:shape id="_x0000_i1049" type="#_x0000_t75" style="width:7.5pt;height:7.5pt" o:bullet="t">
        <v:imagedata r:id="rId2" o:title="bullet-grey"/>
      </v:shape>
    </w:pict>
  </w:numPicBullet>
  <w:abstractNum w:abstractNumId="0" w15:restartNumberingAfterBreak="0">
    <w:nsid w:val="00000002"/>
    <w:multiLevelType w:val="hybridMultilevel"/>
    <w:tmpl w:val="00000002"/>
    <w:lvl w:ilvl="0" w:tplc="43AA2DD8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3B78BEE8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/>
      </w:rPr>
    </w:lvl>
    <w:lvl w:ilvl="2" w:tplc="461C05DE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/>
      </w:rPr>
    </w:lvl>
    <w:lvl w:ilvl="3" w:tplc="7E4CCFE2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/>
      </w:rPr>
    </w:lvl>
    <w:lvl w:ilvl="4" w:tplc="A8FEA786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/>
      </w:rPr>
    </w:lvl>
    <w:lvl w:ilvl="5" w:tplc="482C339A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/>
      </w:rPr>
    </w:lvl>
    <w:lvl w:ilvl="6" w:tplc="EE60890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/>
      </w:rPr>
    </w:lvl>
    <w:lvl w:ilvl="7" w:tplc="195AFF9C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/>
      </w:rPr>
    </w:lvl>
    <w:lvl w:ilvl="8" w:tplc="CAACCF2C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000000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49917F0"/>
    <w:multiLevelType w:val="multilevel"/>
    <w:tmpl w:val="FF30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B7193"/>
    <w:multiLevelType w:val="multilevel"/>
    <w:tmpl w:val="A9C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D739B"/>
    <w:multiLevelType w:val="hybridMultilevel"/>
    <w:tmpl w:val="B25E58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154960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4FA6F3A"/>
    <w:multiLevelType w:val="hybridMultilevel"/>
    <w:tmpl w:val="9E7A5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FF75F8"/>
    <w:multiLevelType w:val="hybridMultilevel"/>
    <w:tmpl w:val="DC2E8AE8"/>
    <w:lvl w:ilvl="0" w:tplc="7B6A088E">
      <w:numFmt w:val="bullet"/>
      <w:lvlText w:val=""/>
      <w:lvlJc w:val="left"/>
      <w:pPr>
        <w:ind w:left="880" w:hanging="360"/>
      </w:pPr>
      <w:rPr>
        <w:rFonts w:hint="default"/>
        <w:w w:val="99"/>
        <w:lang w:val="en-US" w:eastAsia="en-US" w:bidi="ar-SA"/>
      </w:rPr>
    </w:lvl>
    <w:lvl w:ilvl="1" w:tplc="70CCB4B8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AA7859C0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B0C4CA9A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0CAA4450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30B86272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404CFCE2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0090D518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8B9EA4A4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FB22BCC"/>
    <w:multiLevelType w:val="multilevel"/>
    <w:tmpl w:val="C6A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82B70"/>
    <w:multiLevelType w:val="hybridMultilevel"/>
    <w:tmpl w:val="2DFC8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34299"/>
    <w:multiLevelType w:val="hybridMultilevel"/>
    <w:tmpl w:val="33CA15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24795C82"/>
    <w:multiLevelType w:val="hybridMultilevel"/>
    <w:tmpl w:val="3EEC3DDC"/>
    <w:lvl w:ilvl="0" w:tplc="B34E359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52330"/>
    <w:multiLevelType w:val="hybridMultilevel"/>
    <w:tmpl w:val="203C06F4"/>
    <w:lvl w:ilvl="0" w:tplc="33C217C2">
      <w:numFmt w:val="bullet"/>
      <w:lvlText w:val=""/>
      <w:lvlJc w:val="left"/>
      <w:pPr>
        <w:ind w:left="2320" w:hanging="360"/>
      </w:pPr>
      <w:rPr>
        <w:rFonts w:ascii="Symbol" w:eastAsia="Symbol" w:hAnsi="Symbol" w:cs="Symbol" w:hint="default"/>
        <w:w w:val="100"/>
        <w:position w:val="3"/>
        <w:sz w:val="22"/>
        <w:szCs w:val="22"/>
        <w:lang w:val="en-US" w:eastAsia="en-US" w:bidi="ar-SA"/>
      </w:rPr>
    </w:lvl>
    <w:lvl w:ilvl="1" w:tplc="BF42E80C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2" w:tplc="9790FF9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3" w:tplc="C5A83608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4" w:tplc="2B5AA068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4348786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34E8D1C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FBA6A87A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C55AA1D0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9544634"/>
    <w:multiLevelType w:val="hybridMultilevel"/>
    <w:tmpl w:val="0942AE6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324B1CF5"/>
    <w:multiLevelType w:val="hybridMultilevel"/>
    <w:tmpl w:val="54D00A2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742BF"/>
    <w:multiLevelType w:val="hybridMultilevel"/>
    <w:tmpl w:val="CE0AE6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 w15:restartNumberingAfterBreak="0">
    <w:nsid w:val="3B195BD3"/>
    <w:multiLevelType w:val="hybridMultilevel"/>
    <w:tmpl w:val="FEFA660A"/>
    <w:lvl w:ilvl="0" w:tplc="F438B9B4">
      <w:start w:val="1"/>
      <w:numFmt w:val="bullet"/>
      <w:lvlText w:val=""/>
      <w:lvlJc w:val="left"/>
      <w:pPr>
        <w:ind w:left="843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7" w15:restartNumberingAfterBreak="0">
    <w:nsid w:val="40204B4E"/>
    <w:multiLevelType w:val="hybridMultilevel"/>
    <w:tmpl w:val="7652C8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461C67CC"/>
    <w:multiLevelType w:val="multilevel"/>
    <w:tmpl w:val="84D8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86F80"/>
    <w:multiLevelType w:val="multilevel"/>
    <w:tmpl w:val="B34A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81506"/>
    <w:multiLevelType w:val="hybridMultilevel"/>
    <w:tmpl w:val="3058E94C"/>
    <w:lvl w:ilvl="0" w:tplc="B34E359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50EA75FC"/>
    <w:multiLevelType w:val="multilevel"/>
    <w:tmpl w:val="09AA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84EB2"/>
    <w:multiLevelType w:val="hybridMultilevel"/>
    <w:tmpl w:val="A6E29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47897"/>
    <w:multiLevelType w:val="multilevel"/>
    <w:tmpl w:val="04B8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315DD"/>
    <w:multiLevelType w:val="hybridMultilevel"/>
    <w:tmpl w:val="D05867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27692"/>
    <w:multiLevelType w:val="hybridMultilevel"/>
    <w:tmpl w:val="AFA604DA"/>
    <w:lvl w:ilvl="0" w:tplc="B34E359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BB410E"/>
    <w:multiLevelType w:val="hybridMultilevel"/>
    <w:tmpl w:val="FC446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C66885"/>
    <w:multiLevelType w:val="hybridMultilevel"/>
    <w:tmpl w:val="286C0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4471A"/>
    <w:multiLevelType w:val="multilevel"/>
    <w:tmpl w:val="E990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9A3139"/>
    <w:multiLevelType w:val="hybridMultilevel"/>
    <w:tmpl w:val="38080C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70A07E30"/>
    <w:multiLevelType w:val="hybridMultilevel"/>
    <w:tmpl w:val="7CB4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0E39"/>
    <w:multiLevelType w:val="hybridMultilevel"/>
    <w:tmpl w:val="C2585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57568F"/>
    <w:multiLevelType w:val="hybridMultilevel"/>
    <w:tmpl w:val="0A7A4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014634"/>
    <w:multiLevelType w:val="hybridMultilevel"/>
    <w:tmpl w:val="0464AF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77C64596"/>
    <w:multiLevelType w:val="hybridMultilevel"/>
    <w:tmpl w:val="BA469A5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9F20DAE"/>
    <w:multiLevelType w:val="hybridMultilevel"/>
    <w:tmpl w:val="00121BDE"/>
    <w:lvl w:ilvl="0" w:tplc="A7D898C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B27D7"/>
    <w:multiLevelType w:val="hybridMultilevel"/>
    <w:tmpl w:val="37761F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7" w15:restartNumberingAfterBreak="0">
    <w:nsid w:val="7FA9414E"/>
    <w:multiLevelType w:val="hybridMultilevel"/>
    <w:tmpl w:val="152ED334"/>
    <w:lvl w:ilvl="0" w:tplc="098C95A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position w:val="3"/>
        <w:sz w:val="22"/>
        <w:szCs w:val="22"/>
        <w:lang w:val="en-US" w:eastAsia="en-US" w:bidi="ar-SA"/>
      </w:rPr>
    </w:lvl>
    <w:lvl w:ilvl="1" w:tplc="28C8FD6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0ED0A10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60AA11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4A921F4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8960C5A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B87C2168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DBD063DC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7FEA9B6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25"/>
  </w:num>
  <w:num w:numId="3">
    <w:abstractNumId w:val="14"/>
  </w:num>
  <w:num w:numId="4">
    <w:abstractNumId w:val="4"/>
  </w:num>
  <w:num w:numId="5">
    <w:abstractNumId w:val="32"/>
  </w:num>
  <w:num w:numId="6">
    <w:abstractNumId w:val="16"/>
  </w:num>
  <w:num w:numId="7">
    <w:abstractNumId w:val="35"/>
  </w:num>
  <w:num w:numId="8">
    <w:abstractNumId w:val="27"/>
  </w:num>
  <w:num w:numId="9">
    <w:abstractNumId w:val="34"/>
  </w:num>
  <w:num w:numId="10">
    <w:abstractNumId w:val="12"/>
  </w:num>
  <w:num w:numId="11">
    <w:abstractNumId w:val="8"/>
  </w:num>
  <w:num w:numId="12">
    <w:abstractNumId w:val="24"/>
  </w:num>
  <w:num w:numId="13">
    <w:abstractNumId w:val="0"/>
  </w:num>
  <w:num w:numId="14">
    <w:abstractNumId w:val="29"/>
  </w:num>
  <w:num w:numId="15">
    <w:abstractNumId w:val="30"/>
  </w:num>
  <w:num w:numId="16">
    <w:abstractNumId w:val="31"/>
  </w:num>
  <w:num w:numId="17">
    <w:abstractNumId w:val="26"/>
  </w:num>
  <w:num w:numId="18">
    <w:abstractNumId w:val="10"/>
  </w:num>
  <w:num w:numId="19">
    <w:abstractNumId w:val="11"/>
  </w:num>
  <w:num w:numId="20">
    <w:abstractNumId w:val="13"/>
  </w:num>
  <w:num w:numId="21">
    <w:abstractNumId w:val="5"/>
  </w:num>
  <w:num w:numId="22">
    <w:abstractNumId w:val="37"/>
  </w:num>
  <w:num w:numId="23">
    <w:abstractNumId w:val="6"/>
  </w:num>
  <w:num w:numId="24">
    <w:abstractNumId w:val="36"/>
  </w:num>
  <w:num w:numId="25">
    <w:abstractNumId w:val="17"/>
  </w:num>
  <w:num w:numId="26">
    <w:abstractNumId w:val="33"/>
  </w:num>
  <w:num w:numId="27">
    <w:abstractNumId w:val="15"/>
  </w:num>
  <w:num w:numId="28">
    <w:abstractNumId w:val="9"/>
  </w:num>
  <w:num w:numId="29">
    <w:abstractNumId w:val="1"/>
  </w:num>
  <w:num w:numId="30">
    <w:abstractNumId w:val="22"/>
  </w:num>
  <w:num w:numId="31">
    <w:abstractNumId w:val="7"/>
  </w:num>
  <w:num w:numId="32">
    <w:abstractNumId w:val="18"/>
  </w:num>
  <w:num w:numId="33">
    <w:abstractNumId w:val="28"/>
  </w:num>
  <w:num w:numId="34">
    <w:abstractNumId w:val="23"/>
  </w:num>
  <w:num w:numId="35">
    <w:abstractNumId w:val="19"/>
  </w:num>
  <w:num w:numId="36">
    <w:abstractNumId w:val="2"/>
  </w:num>
  <w:num w:numId="37">
    <w:abstractNumId w:val="21"/>
  </w:num>
  <w:num w:numId="38">
    <w:abstractNumId w:val="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talin Tanasescu">
    <w15:presenceInfo w15:providerId="AD" w15:userId="S::catalin@asc-ro.com::5947d3a7-d1bf-4057-95b9-07dca0ef7e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158B"/>
    <w:rsid w:val="00005132"/>
    <w:rsid w:val="00005646"/>
    <w:rsid w:val="000111AB"/>
    <w:rsid w:val="000124AC"/>
    <w:rsid w:val="000157F5"/>
    <w:rsid w:val="00020281"/>
    <w:rsid w:val="00020EB7"/>
    <w:rsid w:val="00022D10"/>
    <w:rsid w:val="000273CF"/>
    <w:rsid w:val="000273E5"/>
    <w:rsid w:val="000318EB"/>
    <w:rsid w:val="0003197D"/>
    <w:rsid w:val="00034E91"/>
    <w:rsid w:val="000359A1"/>
    <w:rsid w:val="00037002"/>
    <w:rsid w:val="0003765A"/>
    <w:rsid w:val="00037CDB"/>
    <w:rsid w:val="00040543"/>
    <w:rsid w:val="00040FCA"/>
    <w:rsid w:val="000463C6"/>
    <w:rsid w:val="00050502"/>
    <w:rsid w:val="00052CD4"/>
    <w:rsid w:val="000540AA"/>
    <w:rsid w:val="00054D49"/>
    <w:rsid w:val="00067E9D"/>
    <w:rsid w:val="0007379D"/>
    <w:rsid w:val="00074412"/>
    <w:rsid w:val="00074523"/>
    <w:rsid w:val="00074A59"/>
    <w:rsid w:val="00077FF3"/>
    <w:rsid w:val="000800F3"/>
    <w:rsid w:val="00080592"/>
    <w:rsid w:val="000813E3"/>
    <w:rsid w:val="00081AD8"/>
    <w:rsid w:val="00082AC5"/>
    <w:rsid w:val="00084C57"/>
    <w:rsid w:val="00087AF9"/>
    <w:rsid w:val="00090BE6"/>
    <w:rsid w:val="000940A3"/>
    <w:rsid w:val="00094266"/>
    <w:rsid w:val="00095A0E"/>
    <w:rsid w:val="000A16B1"/>
    <w:rsid w:val="000A17B6"/>
    <w:rsid w:val="000A2D3F"/>
    <w:rsid w:val="000A684F"/>
    <w:rsid w:val="000A7245"/>
    <w:rsid w:val="000A7E3A"/>
    <w:rsid w:val="000B0B7C"/>
    <w:rsid w:val="000B0F25"/>
    <w:rsid w:val="000C28C4"/>
    <w:rsid w:val="000C3DA5"/>
    <w:rsid w:val="000C662A"/>
    <w:rsid w:val="000D0DD9"/>
    <w:rsid w:val="000D10E3"/>
    <w:rsid w:val="000D170E"/>
    <w:rsid w:val="000D5571"/>
    <w:rsid w:val="000D56E0"/>
    <w:rsid w:val="000D65B8"/>
    <w:rsid w:val="000E00BD"/>
    <w:rsid w:val="000E0ABC"/>
    <w:rsid w:val="000E1035"/>
    <w:rsid w:val="000E20E7"/>
    <w:rsid w:val="000E3A41"/>
    <w:rsid w:val="000E3AA1"/>
    <w:rsid w:val="000E4534"/>
    <w:rsid w:val="000E64D4"/>
    <w:rsid w:val="000F038A"/>
    <w:rsid w:val="000F5FE9"/>
    <w:rsid w:val="000F7CC5"/>
    <w:rsid w:val="001001A7"/>
    <w:rsid w:val="00101F24"/>
    <w:rsid w:val="00102F83"/>
    <w:rsid w:val="00104743"/>
    <w:rsid w:val="0010676C"/>
    <w:rsid w:val="00107FA2"/>
    <w:rsid w:val="0011212D"/>
    <w:rsid w:val="001133D7"/>
    <w:rsid w:val="00114B62"/>
    <w:rsid w:val="0012060E"/>
    <w:rsid w:val="001206D8"/>
    <w:rsid w:val="0012151F"/>
    <w:rsid w:val="001215AC"/>
    <w:rsid w:val="001236FE"/>
    <w:rsid w:val="00124ADE"/>
    <w:rsid w:val="00130515"/>
    <w:rsid w:val="00132C4E"/>
    <w:rsid w:val="001418ED"/>
    <w:rsid w:val="00141D88"/>
    <w:rsid w:val="001422F8"/>
    <w:rsid w:val="00142448"/>
    <w:rsid w:val="00144255"/>
    <w:rsid w:val="00144A51"/>
    <w:rsid w:val="00147796"/>
    <w:rsid w:val="00147E56"/>
    <w:rsid w:val="001512D3"/>
    <w:rsid w:val="001526BB"/>
    <w:rsid w:val="001539D9"/>
    <w:rsid w:val="00153BF1"/>
    <w:rsid w:val="00154938"/>
    <w:rsid w:val="00157BFC"/>
    <w:rsid w:val="00160A25"/>
    <w:rsid w:val="00166B9C"/>
    <w:rsid w:val="0017293D"/>
    <w:rsid w:val="001737A5"/>
    <w:rsid w:val="0017671D"/>
    <w:rsid w:val="00182257"/>
    <w:rsid w:val="001830C7"/>
    <w:rsid w:val="00183CEB"/>
    <w:rsid w:val="001843F3"/>
    <w:rsid w:val="0018611B"/>
    <w:rsid w:val="001869DB"/>
    <w:rsid w:val="00187511"/>
    <w:rsid w:val="00187641"/>
    <w:rsid w:val="001933EB"/>
    <w:rsid w:val="00194ACA"/>
    <w:rsid w:val="001A0871"/>
    <w:rsid w:val="001A10BB"/>
    <w:rsid w:val="001A3C98"/>
    <w:rsid w:val="001A4EF6"/>
    <w:rsid w:val="001B0173"/>
    <w:rsid w:val="001B202B"/>
    <w:rsid w:val="001B2E11"/>
    <w:rsid w:val="001B6FC0"/>
    <w:rsid w:val="001B7DE7"/>
    <w:rsid w:val="001B7EEF"/>
    <w:rsid w:val="001C11C3"/>
    <w:rsid w:val="001C1CE9"/>
    <w:rsid w:val="001C7220"/>
    <w:rsid w:val="001D14E6"/>
    <w:rsid w:val="001D1B75"/>
    <w:rsid w:val="001D52E5"/>
    <w:rsid w:val="001D62A0"/>
    <w:rsid w:val="001D703B"/>
    <w:rsid w:val="001D7B0B"/>
    <w:rsid w:val="001D7DF0"/>
    <w:rsid w:val="001E2047"/>
    <w:rsid w:val="001E3F14"/>
    <w:rsid w:val="001F2E4B"/>
    <w:rsid w:val="001F4E39"/>
    <w:rsid w:val="001F5106"/>
    <w:rsid w:val="001F62E6"/>
    <w:rsid w:val="001F6448"/>
    <w:rsid w:val="001F6E7A"/>
    <w:rsid w:val="0020043E"/>
    <w:rsid w:val="00202802"/>
    <w:rsid w:val="002036F8"/>
    <w:rsid w:val="00213D29"/>
    <w:rsid w:val="00214BAE"/>
    <w:rsid w:val="0021537F"/>
    <w:rsid w:val="00215674"/>
    <w:rsid w:val="00215CD7"/>
    <w:rsid w:val="00215CEC"/>
    <w:rsid w:val="00216882"/>
    <w:rsid w:val="00220D8B"/>
    <w:rsid w:val="002217EA"/>
    <w:rsid w:val="002228AD"/>
    <w:rsid w:val="00223721"/>
    <w:rsid w:val="002251E4"/>
    <w:rsid w:val="002265A4"/>
    <w:rsid w:val="00227969"/>
    <w:rsid w:val="00233F72"/>
    <w:rsid w:val="00234E85"/>
    <w:rsid w:val="002351FE"/>
    <w:rsid w:val="00235D57"/>
    <w:rsid w:val="002401F1"/>
    <w:rsid w:val="0024415E"/>
    <w:rsid w:val="00245FFE"/>
    <w:rsid w:val="00250D19"/>
    <w:rsid w:val="00253847"/>
    <w:rsid w:val="0025449A"/>
    <w:rsid w:val="00260CDC"/>
    <w:rsid w:val="00261919"/>
    <w:rsid w:val="00261EDC"/>
    <w:rsid w:val="00266F18"/>
    <w:rsid w:val="0027312B"/>
    <w:rsid w:val="00274B57"/>
    <w:rsid w:val="00275891"/>
    <w:rsid w:val="002759C2"/>
    <w:rsid w:val="002760AF"/>
    <w:rsid w:val="00276CA9"/>
    <w:rsid w:val="002771B2"/>
    <w:rsid w:val="00277DC2"/>
    <w:rsid w:val="0028580E"/>
    <w:rsid w:val="002909D7"/>
    <w:rsid w:val="00290D02"/>
    <w:rsid w:val="00290D67"/>
    <w:rsid w:val="00290E53"/>
    <w:rsid w:val="00290F2F"/>
    <w:rsid w:val="00291B24"/>
    <w:rsid w:val="00291F3B"/>
    <w:rsid w:val="002938C3"/>
    <w:rsid w:val="00294B89"/>
    <w:rsid w:val="00295EF5"/>
    <w:rsid w:val="002A1646"/>
    <w:rsid w:val="002A1C4B"/>
    <w:rsid w:val="002A4414"/>
    <w:rsid w:val="002A6B03"/>
    <w:rsid w:val="002B34F9"/>
    <w:rsid w:val="002B3E21"/>
    <w:rsid w:val="002B402D"/>
    <w:rsid w:val="002B424A"/>
    <w:rsid w:val="002B5DCE"/>
    <w:rsid w:val="002C4477"/>
    <w:rsid w:val="002C5413"/>
    <w:rsid w:val="002D26A3"/>
    <w:rsid w:val="002D4942"/>
    <w:rsid w:val="002E250F"/>
    <w:rsid w:val="002E2646"/>
    <w:rsid w:val="002E47B8"/>
    <w:rsid w:val="002E517B"/>
    <w:rsid w:val="002F19A6"/>
    <w:rsid w:val="002F3C9A"/>
    <w:rsid w:val="002F5FC6"/>
    <w:rsid w:val="003052B8"/>
    <w:rsid w:val="00306CB8"/>
    <w:rsid w:val="00306F47"/>
    <w:rsid w:val="00307978"/>
    <w:rsid w:val="003116FD"/>
    <w:rsid w:val="003124C0"/>
    <w:rsid w:val="003153E5"/>
    <w:rsid w:val="00316972"/>
    <w:rsid w:val="00317542"/>
    <w:rsid w:val="00320020"/>
    <w:rsid w:val="00322202"/>
    <w:rsid w:val="00324DE5"/>
    <w:rsid w:val="00325131"/>
    <w:rsid w:val="003261A5"/>
    <w:rsid w:val="00326D63"/>
    <w:rsid w:val="003317A5"/>
    <w:rsid w:val="00333415"/>
    <w:rsid w:val="00333527"/>
    <w:rsid w:val="0033451D"/>
    <w:rsid w:val="0033482C"/>
    <w:rsid w:val="0034015D"/>
    <w:rsid w:val="00340667"/>
    <w:rsid w:val="00342BA4"/>
    <w:rsid w:val="003441CF"/>
    <w:rsid w:val="003516E3"/>
    <w:rsid w:val="003545C3"/>
    <w:rsid w:val="0036526A"/>
    <w:rsid w:val="0037010E"/>
    <w:rsid w:val="00370AB3"/>
    <w:rsid w:val="00370C67"/>
    <w:rsid w:val="00372DE9"/>
    <w:rsid w:val="003735A0"/>
    <w:rsid w:val="0037375C"/>
    <w:rsid w:val="003766EA"/>
    <w:rsid w:val="003770A0"/>
    <w:rsid w:val="003771BF"/>
    <w:rsid w:val="00380DB4"/>
    <w:rsid w:val="003810E9"/>
    <w:rsid w:val="0038457F"/>
    <w:rsid w:val="003900DB"/>
    <w:rsid w:val="00392FEB"/>
    <w:rsid w:val="00393B8B"/>
    <w:rsid w:val="00394BC9"/>
    <w:rsid w:val="0039691E"/>
    <w:rsid w:val="003A2647"/>
    <w:rsid w:val="003A3F62"/>
    <w:rsid w:val="003B2344"/>
    <w:rsid w:val="003B54E9"/>
    <w:rsid w:val="003B69D8"/>
    <w:rsid w:val="003B6DE2"/>
    <w:rsid w:val="003C121E"/>
    <w:rsid w:val="003C1DEA"/>
    <w:rsid w:val="003C3920"/>
    <w:rsid w:val="003C60FC"/>
    <w:rsid w:val="003D12C8"/>
    <w:rsid w:val="003D1F96"/>
    <w:rsid w:val="003D2515"/>
    <w:rsid w:val="003D28D1"/>
    <w:rsid w:val="003D42CC"/>
    <w:rsid w:val="003D57E1"/>
    <w:rsid w:val="003E1E2B"/>
    <w:rsid w:val="003E20F2"/>
    <w:rsid w:val="003E2C12"/>
    <w:rsid w:val="003E58F3"/>
    <w:rsid w:val="003F2283"/>
    <w:rsid w:val="003F4FFE"/>
    <w:rsid w:val="003F55F7"/>
    <w:rsid w:val="0040086C"/>
    <w:rsid w:val="0040317C"/>
    <w:rsid w:val="0040434C"/>
    <w:rsid w:val="00404BBC"/>
    <w:rsid w:val="004050C2"/>
    <w:rsid w:val="0040591A"/>
    <w:rsid w:val="0040636E"/>
    <w:rsid w:val="00406D65"/>
    <w:rsid w:val="00406E07"/>
    <w:rsid w:val="004077A8"/>
    <w:rsid w:val="004129DD"/>
    <w:rsid w:val="0041300B"/>
    <w:rsid w:val="00413539"/>
    <w:rsid w:val="004140F6"/>
    <w:rsid w:val="004150E7"/>
    <w:rsid w:val="00420D93"/>
    <w:rsid w:val="004222C5"/>
    <w:rsid w:val="00422EF5"/>
    <w:rsid w:val="00422F91"/>
    <w:rsid w:val="00426E82"/>
    <w:rsid w:val="0043295A"/>
    <w:rsid w:val="0043506A"/>
    <w:rsid w:val="0043712C"/>
    <w:rsid w:val="0044469C"/>
    <w:rsid w:val="00445C94"/>
    <w:rsid w:val="00447EFF"/>
    <w:rsid w:val="00450FF0"/>
    <w:rsid w:val="004519C4"/>
    <w:rsid w:val="004537A1"/>
    <w:rsid w:val="00453C87"/>
    <w:rsid w:val="00454BBB"/>
    <w:rsid w:val="00454E00"/>
    <w:rsid w:val="004556B2"/>
    <w:rsid w:val="00461173"/>
    <w:rsid w:val="00475EE3"/>
    <w:rsid w:val="00476A1C"/>
    <w:rsid w:val="004819D1"/>
    <w:rsid w:val="0048368C"/>
    <w:rsid w:val="00484EBA"/>
    <w:rsid w:val="004859BD"/>
    <w:rsid w:val="00485C41"/>
    <w:rsid w:val="00486741"/>
    <w:rsid w:val="00487CE6"/>
    <w:rsid w:val="004901CD"/>
    <w:rsid w:val="00490841"/>
    <w:rsid w:val="00491F57"/>
    <w:rsid w:val="00492CF5"/>
    <w:rsid w:val="004957A8"/>
    <w:rsid w:val="00496326"/>
    <w:rsid w:val="00497321"/>
    <w:rsid w:val="00497883"/>
    <w:rsid w:val="004A05E6"/>
    <w:rsid w:val="004A603F"/>
    <w:rsid w:val="004A6B04"/>
    <w:rsid w:val="004B2A0C"/>
    <w:rsid w:val="004B47A1"/>
    <w:rsid w:val="004B57CC"/>
    <w:rsid w:val="004B5810"/>
    <w:rsid w:val="004B6AE4"/>
    <w:rsid w:val="004C247A"/>
    <w:rsid w:val="004C2493"/>
    <w:rsid w:val="004C528E"/>
    <w:rsid w:val="004C5684"/>
    <w:rsid w:val="004D029E"/>
    <w:rsid w:val="004D7840"/>
    <w:rsid w:val="004E021F"/>
    <w:rsid w:val="004E0759"/>
    <w:rsid w:val="004F033A"/>
    <w:rsid w:val="004F0FD5"/>
    <w:rsid w:val="004F1FBE"/>
    <w:rsid w:val="004F5286"/>
    <w:rsid w:val="004F7741"/>
    <w:rsid w:val="00500855"/>
    <w:rsid w:val="00501052"/>
    <w:rsid w:val="00502428"/>
    <w:rsid w:val="00502D24"/>
    <w:rsid w:val="00504773"/>
    <w:rsid w:val="00504FEA"/>
    <w:rsid w:val="00505CCA"/>
    <w:rsid w:val="005063EC"/>
    <w:rsid w:val="00506E71"/>
    <w:rsid w:val="005071E8"/>
    <w:rsid w:val="00512C98"/>
    <w:rsid w:val="00515942"/>
    <w:rsid w:val="00516459"/>
    <w:rsid w:val="00517021"/>
    <w:rsid w:val="0051740B"/>
    <w:rsid w:val="005176CE"/>
    <w:rsid w:val="00523F28"/>
    <w:rsid w:val="00524109"/>
    <w:rsid w:val="005248E4"/>
    <w:rsid w:val="00525758"/>
    <w:rsid w:val="00526E8F"/>
    <w:rsid w:val="00527C58"/>
    <w:rsid w:val="0053005D"/>
    <w:rsid w:val="005313FB"/>
    <w:rsid w:val="0053593B"/>
    <w:rsid w:val="00535DC6"/>
    <w:rsid w:val="005405D5"/>
    <w:rsid w:val="00541EE8"/>
    <w:rsid w:val="00541FA3"/>
    <w:rsid w:val="00542976"/>
    <w:rsid w:val="00543313"/>
    <w:rsid w:val="0055134D"/>
    <w:rsid w:val="00553549"/>
    <w:rsid w:val="00557C17"/>
    <w:rsid w:val="00561338"/>
    <w:rsid w:val="0056134A"/>
    <w:rsid w:val="0057352D"/>
    <w:rsid w:val="00575E5E"/>
    <w:rsid w:val="005832AC"/>
    <w:rsid w:val="00583F90"/>
    <w:rsid w:val="00586C9F"/>
    <w:rsid w:val="00591BE1"/>
    <w:rsid w:val="0059202D"/>
    <w:rsid w:val="0059260B"/>
    <w:rsid w:val="005946EC"/>
    <w:rsid w:val="0059731C"/>
    <w:rsid w:val="005A00AB"/>
    <w:rsid w:val="005A0DD0"/>
    <w:rsid w:val="005A0F87"/>
    <w:rsid w:val="005A7D9B"/>
    <w:rsid w:val="005A7F67"/>
    <w:rsid w:val="005B0676"/>
    <w:rsid w:val="005B38D7"/>
    <w:rsid w:val="005B695F"/>
    <w:rsid w:val="005B6B3F"/>
    <w:rsid w:val="005C0B0D"/>
    <w:rsid w:val="005C3ECC"/>
    <w:rsid w:val="005C4F0C"/>
    <w:rsid w:val="005C6C68"/>
    <w:rsid w:val="005D023B"/>
    <w:rsid w:val="005D03B8"/>
    <w:rsid w:val="005D3D58"/>
    <w:rsid w:val="005D4B2B"/>
    <w:rsid w:val="005D582C"/>
    <w:rsid w:val="005E11F2"/>
    <w:rsid w:val="005E25FD"/>
    <w:rsid w:val="005E535F"/>
    <w:rsid w:val="005E75A4"/>
    <w:rsid w:val="005F0DCD"/>
    <w:rsid w:val="005F1DE5"/>
    <w:rsid w:val="005F395D"/>
    <w:rsid w:val="005F501A"/>
    <w:rsid w:val="006065A5"/>
    <w:rsid w:val="006113FF"/>
    <w:rsid w:val="00614666"/>
    <w:rsid w:val="006146AE"/>
    <w:rsid w:val="00615925"/>
    <w:rsid w:val="00620DCA"/>
    <w:rsid w:val="0062252C"/>
    <w:rsid w:val="006247B4"/>
    <w:rsid w:val="00624ED8"/>
    <w:rsid w:val="00625F02"/>
    <w:rsid w:val="0062740E"/>
    <w:rsid w:val="0063142D"/>
    <w:rsid w:val="00632953"/>
    <w:rsid w:val="006333E8"/>
    <w:rsid w:val="00634F01"/>
    <w:rsid w:val="00640490"/>
    <w:rsid w:val="00641E48"/>
    <w:rsid w:val="00644EA9"/>
    <w:rsid w:val="006458E0"/>
    <w:rsid w:val="0065435C"/>
    <w:rsid w:val="00654386"/>
    <w:rsid w:val="00661BDA"/>
    <w:rsid w:val="00662536"/>
    <w:rsid w:val="0066275D"/>
    <w:rsid w:val="00666DC2"/>
    <w:rsid w:val="0067029A"/>
    <w:rsid w:val="006708B4"/>
    <w:rsid w:val="0067188D"/>
    <w:rsid w:val="006733BA"/>
    <w:rsid w:val="00673CE8"/>
    <w:rsid w:val="00677283"/>
    <w:rsid w:val="0068072D"/>
    <w:rsid w:val="00680743"/>
    <w:rsid w:val="00682078"/>
    <w:rsid w:val="006827EA"/>
    <w:rsid w:val="0068394C"/>
    <w:rsid w:val="00686A5D"/>
    <w:rsid w:val="006907BA"/>
    <w:rsid w:val="00690A52"/>
    <w:rsid w:val="00691B50"/>
    <w:rsid w:val="00692AD8"/>
    <w:rsid w:val="00693930"/>
    <w:rsid w:val="0069559F"/>
    <w:rsid w:val="00695E71"/>
    <w:rsid w:val="00697C93"/>
    <w:rsid w:val="006A3A74"/>
    <w:rsid w:val="006A4E73"/>
    <w:rsid w:val="006A64C9"/>
    <w:rsid w:val="006A7741"/>
    <w:rsid w:val="006B0675"/>
    <w:rsid w:val="006B2D53"/>
    <w:rsid w:val="006B3224"/>
    <w:rsid w:val="006B32C6"/>
    <w:rsid w:val="006B502E"/>
    <w:rsid w:val="006C0A02"/>
    <w:rsid w:val="006D1638"/>
    <w:rsid w:val="006D1BEA"/>
    <w:rsid w:val="006D2ED8"/>
    <w:rsid w:val="006D49F7"/>
    <w:rsid w:val="006E0147"/>
    <w:rsid w:val="006E120A"/>
    <w:rsid w:val="006E2710"/>
    <w:rsid w:val="006E2A53"/>
    <w:rsid w:val="006E303E"/>
    <w:rsid w:val="006E32BC"/>
    <w:rsid w:val="006E379C"/>
    <w:rsid w:val="006F1AC4"/>
    <w:rsid w:val="006F2E21"/>
    <w:rsid w:val="006F4083"/>
    <w:rsid w:val="006F4BDD"/>
    <w:rsid w:val="006F5451"/>
    <w:rsid w:val="006F5BC6"/>
    <w:rsid w:val="006F6F14"/>
    <w:rsid w:val="006F74E2"/>
    <w:rsid w:val="006F7C43"/>
    <w:rsid w:val="00702540"/>
    <w:rsid w:val="00703A06"/>
    <w:rsid w:val="00704956"/>
    <w:rsid w:val="00705901"/>
    <w:rsid w:val="007062AD"/>
    <w:rsid w:val="00707FFD"/>
    <w:rsid w:val="007106C9"/>
    <w:rsid w:val="0071175D"/>
    <w:rsid w:val="00712411"/>
    <w:rsid w:val="0071292A"/>
    <w:rsid w:val="00717F29"/>
    <w:rsid w:val="007202DA"/>
    <w:rsid w:val="0072082E"/>
    <w:rsid w:val="00723577"/>
    <w:rsid w:val="00723B0B"/>
    <w:rsid w:val="00724EBC"/>
    <w:rsid w:val="00733A28"/>
    <w:rsid w:val="00736834"/>
    <w:rsid w:val="007371A2"/>
    <w:rsid w:val="00742271"/>
    <w:rsid w:val="00743654"/>
    <w:rsid w:val="00745ADE"/>
    <w:rsid w:val="00746DF8"/>
    <w:rsid w:val="00750D10"/>
    <w:rsid w:val="00752343"/>
    <w:rsid w:val="0075298E"/>
    <w:rsid w:val="00755581"/>
    <w:rsid w:val="007562E3"/>
    <w:rsid w:val="00761305"/>
    <w:rsid w:val="007615ED"/>
    <w:rsid w:val="0076441D"/>
    <w:rsid w:val="007671DA"/>
    <w:rsid w:val="007710BA"/>
    <w:rsid w:val="00771E70"/>
    <w:rsid w:val="007777F8"/>
    <w:rsid w:val="00777B10"/>
    <w:rsid w:val="0078092F"/>
    <w:rsid w:val="00781A05"/>
    <w:rsid w:val="00781CAD"/>
    <w:rsid w:val="007822C8"/>
    <w:rsid w:val="0078667E"/>
    <w:rsid w:val="00791A2A"/>
    <w:rsid w:val="00794D3A"/>
    <w:rsid w:val="00797DA5"/>
    <w:rsid w:val="007A1F64"/>
    <w:rsid w:val="007A72B3"/>
    <w:rsid w:val="007A7BF6"/>
    <w:rsid w:val="007B0C21"/>
    <w:rsid w:val="007B2410"/>
    <w:rsid w:val="007B2A5E"/>
    <w:rsid w:val="007B3175"/>
    <w:rsid w:val="007B4FC7"/>
    <w:rsid w:val="007B5466"/>
    <w:rsid w:val="007B5A83"/>
    <w:rsid w:val="007B6EA8"/>
    <w:rsid w:val="007C0DCA"/>
    <w:rsid w:val="007C1193"/>
    <w:rsid w:val="007C3BC1"/>
    <w:rsid w:val="007C4803"/>
    <w:rsid w:val="007C4D1D"/>
    <w:rsid w:val="007C54D7"/>
    <w:rsid w:val="007C73F2"/>
    <w:rsid w:val="007D1D2E"/>
    <w:rsid w:val="007D1FCF"/>
    <w:rsid w:val="007D51F2"/>
    <w:rsid w:val="007D6061"/>
    <w:rsid w:val="007D748C"/>
    <w:rsid w:val="007D7FAD"/>
    <w:rsid w:val="007E03B1"/>
    <w:rsid w:val="007E09EE"/>
    <w:rsid w:val="007E1822"/>
    <w:rsid w:val="007E5BE0"/>
    <w:rsid w:val="007F1554"/>
    <w:rsid w:val="007F1AF4"/>
    <w:rsid w:val="007F521C"/>
    <w:rsid w:val="007F5E51"/>
    <w:rsid w:val="007F6B7F"/>
    <w:rsid w:val="007F6BAB"/>
    <w:rsid w:val="007F7B92"/>
    <w:rsid w:val="00801798"/>
    <w:rsid w:val="00803634"/>
    <w:rsid w:val="00804742"/>
    <w:rsid w:val="00811C85"/>
    <w:rsid w:val="0081319D"/>
    <w:rsid w:val="008145D7"/>
    <w:rsid w:val="00814B33"/>
    <w:rsid w:val="00816C55"/>
    <w:rsid w:val="00817948"/>
    <w:rsid w:val="00817C26"/>
    <w:rsid w:val="00820419"/>
    <w:rsid w:val="0082051F"/>
    <w:rsid w:val="00826896"/>
    <w:rsid w:val="00830840"/>
    <w:rsid w:val="00831C73"/>
    <w:rsid w:val="00834569"/>
    <w:rsid w:val="0083495E"/>
    <w:rsid w:val="008406D5"/>
    <w:rsid w:val="0084130C"/>
    <w:rsid w:val="008415BD"/>
    <w:rsid w:val="00841BF9"/>
    <w:rsid w:val="00842970"/>
    <w:rsid w:val="00844303"/>
    <w:rsid w:val="008462F0"/>
    <w:rsid w:val="00846415"/>
    <w:rsid w:val="008467FE"/>
    <w:rsid w:val="008505D6"/>
    <w:rsid w:val="0085125F"/>
    <w:rsid w:val="0085195B"/>
    <w:rsid w:val="00855D0B"/>
    <w:rsid w:val="00860461"/>
    <w:rsid w:val="00860849"/>
    <w:rsid w:val="00862C17"/>
    <w:rsid w:val="00862E31"/>
    <w:rsid w:val="00863930"/>
    <w:rsid w:val="00863C40"/>
    <w:rsid w:val="00863F01"/>
    <w:rsid w:val="00866989"/>
    <w:rsid w:val="008670CC"/>
    <w:rsid w:val="008708A1"/>
    <w:rsid w:val="00873628"/>
    <w:rsid w:val="00875160"/>
    <w:rsid w:val="008756E1"/>
    <w:rsid w:val="00880DED"/>
    <w:rsid w:val="00882BC3"/>
    <w:rsid w:val="008839B2"/>
    <w:rsid w:val="008852D6"/>
    <w:rsid w:val="0088573B"/>
    <w:rsid w:val="00885B24"/>
    <w:rsid w:val="00886302"/>
    <w:rsid w:val="00886683"/>
    <w:rsid w:val="00887AF0"/>
    <w:rsid w:val="00890BAB"/>
    <w:rsid w:val="0089130C"/>
    <w:rsid w:val="00891CBE"/>
    <w:rsid w:val="00891DFE"/>
    <w:rsid w:val="0089209C"/>
    <w:rsid w:val="00892293"/>
    <w:rsid w:val="00893E77"/>
    <w:rsid w:val="008971AD"/>
    <w:rsid w:val="008A1312"/>
    <w:rsid w:val="008A2C55"/>
    <w:rsid w:val="008A3520"/>
    <w:rsid w:val="008A35B7"/>
    <w:rsid w:val="008A4264"/>
    <w:rsid w:val="008A4761"/>
    <w:rsid w:val="008A6911"/>
    <w:rsid w:val="008B0450"/>
    <w:rsid w:val="008B12C2"/>
    <w:rsid w:val="008B26EB"/>
    <w:rsid w:val="008B3BFE"/>
    <w:rsid w:val="008B4F3D"/>
    <w:rsid w:val="008B742A"/>
    <w:rsid w:val="008C0BE8"/>
    <w:rsid w:val="008C2382"/>
    <w:rsid w:val="008C3894"/>
    <w:rsid w:val="008C4461"/>
    <w:rsid w:val="008C4C48"/>
    <w:rsid w:val="008C516F"/>
    <w:rsid w:val="008D48F2"/>
    <w:rsid w:val="008D5E7D"/>
    <w:rsid w:val="008D6C1C"/>
    <w:rsid w:val="008E349C"/>
    <w:rsid w:val="008E3893"/>
    <w:rsid w:val="008E45A4"/>
    <w:rsid w:val="008E5126"/>
    <w:rsid w:val="008E5721"/>
    <w:rsid w:val="008E5C08"/>
    <w:rsid w:val="008E7114"/>
    <w:rsid w:val="008F5A9E"/>
    <w:rsid w:val="008F6A04"/>
    <w:rsid w:val="00902563"/>
    <w:rsid w:val="00903287"/>
    <w:rsid w:val="00903E71"/>
    <w:rsid w:val="00906AB0"/>
    <w:rsid w:val="00906F28"/>
    <w:rsid w:val="00912061"/>
    <w:rsid w:val="00914992"/>
    <w:rsid w:val="009203EC"/>
    <w:rsid w:val="0092569E"/>
    <w:rsid w:val="00926C9F"/>
    <w:rsid w:val="0092707B"/>
    <w:rsid w:val="00927392"/>
    <w:rsid w:val="00932579"/>
    <w:rsid w:val="0093626A"/>
    <w:rsid w:val="0094126C"/>
    <w:rsid w:val="00943B6B"/>
    <w:rsid w:val="00944436"/>
    <w:rsid w:val="00944FB1"/>
    <w:rsid w:val="00946B6A"/>
    <w:rsid w:val="00950507"/>
    <w:rsid w:val="00950A5A"/>
    <w:rsid w:val="0095257A"/>
    <w:rsid w:val="00954C78"/>
    <w:rsid w:val="009550C2"/>
    <w:rsid w:val="00956025"/>
    <w:rsid w:val="009576A3"/>
    <w:rsid w:val="009576BF"/>
    <w:rsid w:val="00957E36"/>
    <w:rsid w:val="00966AA4"/>
    <w:rsid w:val="009679EB"/>
    <w:rsid w:val="00967C78"/>
    <w:rsid w:val="00972CFD"/>
    <w:rsid w:val="00975C43"/>
    <w:rsid w:val="00975EE3"/>
    <w:rsid w:val="00976353"/>
    <w:rsid w:val="00976934"/>
    <w:rsid w:val="00976E6A"/>
    <w:rsid w:val="009820FE"/>
    <w:rsid w:val="00982A22"/>
    <w:rsid w:val="00986AE5"/>
    <w:rsid w:val="00987850"/>
    <w:rsid w:val="0099240A"/>
    <w:rsid w:val="00992DE6"/>
    <w:rsid w:val="00993089"/>
    <w:rsid w:val="00995134"/>
    <w:rsid w:val="00996BF3"/>
    <w:rsid w:val="009A2667"/>
    <w:rsid w:val="009A573F"/>
    <w:rsid w:val="009A5ABA"/>
    <w:rsid w:val="009A7A98"/>
    <w:rsid w:val="009B03C6"/>
    <w:rsid w:val="009B1A85"/>
    <w:rsid w:val="009B7918"/>
    <w:rsid w:val="009C1B64"/>
    <w:rsid w:val="009C45A4"/>
    <w:rsid w:val="009C5418"/>
    <w:rsid w:val="009D5788"/>
    <w:rsid w:val="009D6200"/>
    <w:rsid w:val="009D779B"/>
    <w:rsid w:val="009F0ECF"/>
    <w:rsid w:val="009F1608"/>
    <w:rsid w:val="009F2EB5"/>
    <w:rsid w:val="009F5040"/>
    <w:rsid w:val="009F5F76"/>
    <w:rsid w:val="009F7EDC"/>
    <w:rsid w:val="00A01648"/>
    <w:rsid w:val="00A06AF0"/>
    <w:rsid w:val="00A07373"/>
    <w:rsid w:val="00A07B5A"/>
    <w:rsid w:val="00A1104F"/>
    <w:rsid w:val="00A11142"/>
    <w:rsid w:val="00A1190D"/>
    <w:rsid w:val="00A12D64"/>
    <w:rsid w:val="00A14627"/>
    <w:rsid w:val="00A14818"/>
    <w:rsid w:val="00A16500"/>
    <w:rsid w:val="00A17B04"/>
    <w:rsid w:val="00A20DE8"/>
    <w:rsid w:val="00A22250"/>
    <w:rsid w:val="00A2301A"/>
    <w:rsid w:val="00A24B73"/>
    <w:rsid w:val="00A263BD"/>
    <w:rsid w:val="00A26AFD"/>
    <w:rsid w:val="00A3020D"/>
    <w:rsid w:val="00A309EB"/>
    <w:rsid w:val="00A3312A"/>
    <w:rsid w:val="00A34F22"/>
    <w:rsid w:val="00A35AA6"/>
    <w:rsid w:val="00A3647A"/>
    <w:rsid w:val="00A41FA3"/>
    <w:rsid w:val="00A4294A"/>
    <w:rsid w:val="00A4378C"/>
    <w:rsid w:val="00A446E5"/>
    <w:rsid w:val="00A4764C"/>
    <w:rsid w:val="00A51A77"/>
    <w:rsid w:val="00A5341B"/>
    <w:rsid w:val="00A539C9"/>
    <w:rsid w:val="00A53C64"/>
    <w:rsid w:val="00A54578"/>
    <w:rsid w:val="00A608EE"/>
    <w:rsid w:val="00A61836"/>
    <w:rsid w:val="00A63CB2"/>
    <w:rsid w:val="00A650B0"/>
    <w:rsid w:val="00A6600B"/>
    <w:rsid w:val="00A6608E"/>
    <w:rsid w:val="00A67A6F"/>
    <w:rsid w:val="00A74489"/>
    <w:rsid w:val="00A7643D"/>
    <w:rsid w:val="00A775D0"/>
    <w:rsid w:val="00A77BC2"/>
    <w:rsid w:val="00A80D5E"/>
    <w:rsid w:val="00A83601"/>
    <w:rsid w:val="00A86F11"/>
    <w:rsid w:val="00A86FC3"/>
    <w:rsid w:val="00A90AF5"/>
    <w:rsid w:val="00A926A3"/>
    <w:rsid w:val="00A92946"/>
    <w:rsid w:val="00A9636A"/>
    <w:rsid w:val="00AA0F37"/>
    <w:rsid w:val="00AA2AE9"/>
    <w:rsid w:val="00AA34D8"/>
    <w:rsid w:val="00AA3D8A"/>
    <w:rsid w:val="00AA48EF"/>
    <w:rsid w:val="00AB16B8"/>
    <w:rsid w:val="00AB68AD"/>
    <w:rsid w:val="00AC0C13"/>
    <w:rsid w:val="00AC4841"/>
    <w:rsid w:val="00AD2254"/>
    <w:rsid w:val="00AD23BD"/>
    <w:rsid w:val="00AD3D7E"/>
    <w:rsid w:val="00AD75FC"/>
    <w:rsid w:val="00AD7B21"/>
    <w:rsid w:val="00AD7DA5"/>
    <w:rsid w:val="00AE0DD5"/>
    <w:rsid w:val="00AE1FD6"/>
    <w:rsid w:val="00AE4782"/>
    <w:rsid w:val="00AE4EC0"/>
    <w:rsid w:val="00AF077B"/>
    <w:rsid w:val="00AF1236"/>
    <w:rsid w:val="00AF1D09"/>
    <w:rsid w:val="00AF2767"/>
    <w:rsid w:val="00AF2858"/>
    <w:rsid w:val="00AF38BC"/>
    <w:rsid w:val="00AF3948"/>
    <w:rsid w:val="00AF40BF"/>
    <w:rsid w:val="00AF4F98"/>
    <w:rsid w:val="00AF587E"/>
    <w:rsid w:val="00AF5C8E"/>
    <w:rsid w:val="00AF62B6"/>
    <w:rsid w:val="00AF6B3A"/>
    <w:rsid w:val="00AF73E6"/>
    <w:rsid w:val="00B00C96"/>
    <w:rsid w:val="00B02D68"/>
    <w:rsid w:val="00B03E42"/>
    <w:rsid w:val="00B06A56"/>
    <w:rsid w:val="00B101BA"/>
    <w:rsid w:val="00B12B71"/>
    <w:rsid w:val="00B1510D"/>
    <w:rsid w:val="00B15D47"/>
    <w:rsid w:val="00B1751F"/>
    <w:rsid w:val="00B303B6"/>
    <w:rsid w:val="00B30CAF"/>
    <w:rsid w:val="00B331C2"/>
    <w:rsid w:val="00B35A98"/>
    <w:rsid w:val="00B37F24"/>
    <w:rsid w:val="00B41286"/>
    <w:rsid w:val="00B4250D"/>
    <w:rsid w:val="00B42C9B"/>
    <w:rsid w:val="00B43AFD"/>
    <w:rsid w:val="00B476A0"/>
    <w:rsid w:val="00B5190C"/>
    <w:rsid w:val="00B51BC4"/>
    <w:rsid w:val="00B55060"/>
    <w:rsid w:val="00B55EFB"/>
    <w:rsid w:val="00B66A72"/>
    <w:rsid w:val="00B71C73"/>
    <w:rsid w:val="00B7225C"/>
    <w:rsid w:val="00B73E22"/>
    <w:rsid w:val="00B74851"/>
    <w:rsid w:val="00B766D6"/>
    <w:rsid w:val="00B76DC3"/>
    <w:rsid w:val="00B82A23"/>
    <w:rsid w:val="00B842E7"/>
    <w:rsid w:val="00B8472B"/>
    <w:rsid w:val="00B8510E"/>
    <w:rsid w:val="00B859C5"/>
    <w:rsid w:val="00B86786"/>
    <w:rsid w:val="00B86F2F"/>
    <w:rsid w:val="00B92CEB"/>
    <w:rsid w:val="00B93692"/>
    <w:rsid w:val="00B94AF1"/>
    <w:rsid w:val="00BA06B0"/>
    <w:rsid w:val="00BA0DFC"/>
    <w:rsid w:val="00BA7D6F"/>
    <w:rsid w:val="00BB4691"/>
    <w:rsid w:val="00BB4DBA"/>
    <w:rsid w:val="00BC5423"/>
    <w:rsid w:val="00BC6775"/>
    <w:rsid w:val="00BC7DB1"/>
    <w:rsid w:val="00BD1DA1"/>
    <w:rsid w:val="00BD241A"/>
    <w:rsid w:val="00BD27DF"/>
    <w:rsid w:val="00BD291E"/>
    <w:rsid w:val="00BD2EEE"/>
    <w:rsid w:val="00BD74F3"/>
    <w:rsid w:val="00BD7FF7"/>
    <w:rsid w:val="00BE0ADA"/>
    <w:rsid w:val="00BE2AA4"/>
    <w:rsid w:val="00BE3113"/>
    <w:rsid w:val="00BE4A77"/>
    <w:rsid w:val="00BE572B"/>
    <w:rsid w:val="00BE60B6"/>
    <w:rsid w:val="00BE7738"/>
    <w:rsid w:val="00BF2F60"/>
    <w:rsid w:val="00BF3435"/>
    <w:rsid w:val="00BF34D6"/>
    <w:rsid w:val="00BF5F6E"/>
    <w:rsid w:val="00BF5F88"/>
    <w:rsid w:val="00BF6228"/>
    <w:rsid w:val="00BF6B4E"/>
    <w:rsid w:val="00BF7641"/>
    <w:rsid w:val="00C052C4"/>
    <w:rsid w:val="00C07805"/>
    <w:rsid w:val="00C11D2C"/>
    <w:rsid w:val="00C21DF8"/>
    <w:rsid w:val="00C27537"/>
    <w:rsid w:val="00C277A1"/>
    <w:rsid w:val="00C32B7A"/>
    <w:rsid w:val="00C32D69"/>
    <w:rsid w:val="00C34B01"/>
    <w:rsid w:val="00C34E26"/>
    <w:rsid w:val="00C355E0"/>
    <w:rsid w:val="00C361FF"/>
    <w:rsid w:val="00C4087D"/>
    <w:rsid w:val="00C437F8"/>
    <w:rsid w:val="00C4736D"/>
    <w:rsid w:val="00C476CE"/>
    <w:rsid w:val="00C47B38"/>
    <w:rsid w:val="00C572B5"/>
    <w:rsid w:val="00C57795"/>
    <w:rsid w:val="00C601B1"/>
    <w:rsid w:val="00C6113D"/>
    <w:rsid w:val="00C62296"/>
    <w:rsid w:val="00C6592B"/>
    <w:rsid w:val="00C668DE"/>
    <w:rsid w:val="00C66BF5"/>
    <w:rsid w:val="00C67BA9"/>
    <w:rsid w:val="00C71A91"/>
    <w:rsid w:val="00C737C9"/>
    <w:rsid w:val="00C74BDA"/>
    <w:rsid w:val="00C75F1C"/>
    <w:rsid w:val="00C80C8A"/>
    <w:rsid w:val="00C810E2"/>
    <w:rsid w:val="00C8335D"/>
    <w:rsid w:val="00C84491"/>
    <w:rsid w:val="00C85CAD"/>
    <w:rsid w:val="00C87F3F"/>
    <w:rsid w:val="00C9064E"/>
    <w:rsid w:val="00C92FE8"/>
    <w:rsid w:val="00C94D81"/>
    <w:rsid w:val="00CA1AA5"/>
    <w:rsid w:val="00CA1E40"/>
    <w:rsid w:val="00CA63C2"/>
    <w:rsid w:val="00CA757E"/>
    <w:rsid w:val="00CB0DF7"/>
    <w:rsid w:val="00CB20DA"/>
    <w:rsid w:val="00CB3E09"/>
    <w:rsid w:val="00CB58FF"/>
    <w:rsid w:val="00CB6D57"/>
    <w:rsid w:val="00CC7D1E"/>
    <w:rsid w:val="00CD20EB"/>
    <w:rsid w:val="00CD3332"/>
    <w:rsid w:val="00CD44E3"/>
    <w:rsid w:val="00CD4872"/>
    <w:rsid w:val="00CD4C47"/>
    <w:rsid w:val="00CE265F"/>
    <w:rsid w:val="00CE33BB"/>
    <w:rsid w:val="00CE50D8"/>
    <w:rsid w:val="00CE5566"/>
    <w:rsid w:val="00CE5CC7"/>
    <w:rsid w:val="00CE6225"/>
    <w:rsid w:val="00CF3720"/>
    <w:rsid w:val="00CF5686"/>
    <w:rsid w:val="00D0588D"/>
    <w:rsid w:val="00D05A1A"/>
    <w:rsid w:val="00D06840"/>
    <w:rsid w:val="00D10246"/>
    <w:rsid w:val="00D16902"/>
    <w:rsid w:val="00D249FF"/>
    <w:rsid w:val="00D3162E"/>
    <w:rsid w:val="00D342F8"/>
    <w:rsid w:val="00D41553"/>
    <w:rsid w:val="00D41964"/>
    <w:rsid w:val="00D445BC"/>
    <w:rsid w:val="00D449E9"/>
    <w:rsid w:val="00D45658"/>
    <w:rsid w:val="00D51EE3"/>
    <w:rsid w:val="00D51FBE"/>
    <w:rsid w:val="00D539ED"/>
    <w:rsid w:val="00D55EA2"/>
    <w:rsid w:val="00D56FB0"/>
    <w:rsid w:val="00D5718B"/>
    <w:rsid w:val="00D60A27"/>
    <w:rsid w:val="00D60E7F"/>
    <w:rsid w:val="00D61747"/>
    <w:rsid w:val="00D61B2D"/>
    <w:rsid w:val="00D646FE"/>
    <w:rsid w:val="00D6642A"/>
    <w:rsid w:val="00D66D49"/>
    <w:rsid w:val="00D74B0D"/>
    <w:rsid w:val="00D83933"/>
    <w:rsid w:val="00D853FC"/>
    <w:rsid w:val="00D86646"/>
    <w:rsid w:val="00D91668"/>
    <w:rsid w:val="00D919CC"/>
    <w:rsid w:val="00D9486D"/>
    <w:rsid w:val="00DA6B5C"/>
    <w:rsid w:val="00DA790E"/>
    <w:rsid w:val="00DB1107"/>
    <w:rsid w:val="00DB14CA"/>
    <w:rsid w:val="00DB3A15"/>
    <w:rsid w:val="00DB49A1"/>
    <w:rsid w:val="00DB505A"/>
    <w:rsid w:val="00DB536D"/>
    <w:rsid w:val="00DB565E"/>
    <w:rsid w:val="00DB75C8"/>
    <w:rsid w:val="00DC2192"/>
    <w:rsid w:val="00DD1E1B"/>
    <w:rsid w:val="00DD200C"/>
    <w:rsid w:val="00DD54BA"/>
    <w:rsid w:val="00DD66EE"/>
    <w:rsid w:val="00DD76F9"/>
    <w:rsid w:val="00DE0311"/>
    <w:rsid w:val="00DE1048"/>
    <w:rsid w:val="00DE196E"/>
    <w:rsid w:val="00DE26B2"/>
    <w:rsid w:val="00DE2F06"/>
    <w:rsid w:val="00DE420D"/>
    <w:rsid w:val="00DE424A"/>
    <w:rsid w:val="00DE4313"/>
    <w:rsid w:val="00DE5C47"/>
    <w:rsid w:val="00DF25AF"/>
    <w:rsid w:val="00DF43AA"/>
    <w:rsid w:val="00DF5770"/>
    <w:rsid w:val="00DF5B19"/>
    <w:rsid w:val="00E02878"/>
    <w:rsid w:val="00E048E9"/>
    <w:rsid w:val="00E053D2"/>
    <w:rsid w:val="00E0752C"/>
    <w:rsid w:val="00E12B0D"/>
    <w:rsid w:val="00E15A82"/>
    <w:rsid w:val="00E15CE2"/>
    <w:rsid w:val="00E16BED"/>
    <w:rsid w:val="00E20960"/>
    <w:rsid w:val="00E21590"/>
    <w:rsid w:val="00E23D79"/>
    <w:rsid w:val="00E25072"/>
    <w:rsid w:val="00E31662"/>
    <w:rsid w:val="00E31A09"/>
    <w:rsid w:val="00E32870"/>
    <w:rsid w:val="00E32FED"/>
    <w:rsid w:val="00E352C5"/>
    <w:rsid w:val="00E3565D"/>
    <w:rsid w:val="00E35997"/>
    <w:rsid w:val="00E3649B"/>
    <w:rsid w:val="00E42640"/>
    <w:rsid w:val="00E4505A"/>
    <w:rsid w:val="00E45373"/>
    <w:rsid w:val="00E51464"/>
    <w:rsid w:val="00E5166B"/>
    <w:rsid w:val="00E5309E"/>
    <w:rsid w:val="00E53881"/>
    <w:rsid w:val="00E546AA"/>
    <w:rsid w:val="00E571E4"/>
    <w:rsid w:val="00E61183"/>
    <w:rsid w:val="00E633AE"/>
    <w:rsid w:val="00E642A0"/>
    <w:rsid w:val="00E65738"/>
    <w:rsid w:val="00E65E4F"/>
    <w:rsid w:val="00E72438"/>
    <w:rsid w:val="00E73C14"/>
    <w:rsid w:val="00E815EC"/>
    <w:rsid w:val="00E8274D"/>
    <w:rsid w:val="00E82B08"/>
    <w:rsid w:val="00E85754"/>
    <w:rsid w:val="00E86F61"/>
    <w:rsid w:val="00E86FCE"/>
    <w:rsid w:val="00E902A0"/>
    <w:rsid w:val="00E907B4"/>
    <w:rsid w:val="00E90D2D"/>
    <w:rsid w:val="00E949C0"/>
    <w:rsid w:val="00E96CF9"/>
    <w:rsid w:val="00EA181E"/>
    <w:rsid w:val="00EA26E1"/>
    <w:rsid w:val="00EA3E3F"/>
    <w:rsid w:val="00EA5FF2"/>
    <w:rsid w:val="00EA7648"/>
    <w:rsid w:val="00EB27C1"/>
    <w:rsid w:val="00EB3FF1"/>
    <w:rsid w:val="00EB762A"/>
    <w:rsid w:val="00EB7E12"/>
    <w:rsid w:val="00EC24B5"/>
    <w:rsid w:val="00EC43E4"/>
    <w:rsid w:val="00ED4A6F"/>
    <w:rsid w:val="00ED4AC8"/>
    <w:rsid w:val="00ED6A27"/>
    <w:rsid w:val="00EE281C"/>
    <w:rsid w:val="00EE7259"/>
    <w:rsid w:val="00EF3217"/>
    <w:rsid w:val="00EF3E98"/>
    <w:rsid w:val="00EF3FA5"/>
    <w:rsid w:val="00EF4CBC"/>
    <w:rsid w:val="00EF7B2C"/>
    <w:rsid w:val="00F004D6"/>
    <w:rsid w:val="00F05B7F"/>
    <w:rsid w:val="00F107FB"/>
    <w:rsid w:val="00F119AC"/>
    <w:rsid w:val="00F144FC"/>
    <w:rsid w:val="00F15BF8"/>
    <w:rsid w:val="00F17038"/>
    <w:rsid w:val="00F21E93"/>
    <w:rsid w:val="00F23C7D"/>
    <w:rsid w:val="00F302B1"/>
    <w:rsid w:val="00F32312"/>
    <w:rsid w:val="00F33D03"/>
    <w:rsid w:val="00F36176"/>
    <w:rsid w:val="00F37F03"/>
    <w:rsid w:val="00F45156"/>
    <w:rsid w:val="00F455A3"/>
    <w:rsid w:val="00F471DD"/>
    <w:rsid w:val="00F504E8"/>
    <w:rsid w:val="00F50A35"/>
    <w:rsid w:val="00F5305C"/>
    <w:rsid w:val="00F545B1"/>
    <w:rsid w:val="00F54866"/>
    <w:rsid w:val="00F62593"/>
    <w:rsid w:val="00F6276D"/>
    <w:rsid w:val="00F651C0"/>
    <w:rsid w:val="00F6529B"/>
    <w:rsid w:val="00F664E7"/>
    <w:rsid w:val="00F7257E"/>
    <w:rsid w:val="00F73670"/>
    <w:rsid w:val="00F74985"/>
    <w:rsid w:val="00F75828"/>
    <w:rsid w:val="00F76016"/>
    <w:rsid w:val="00F7660F"/>
    <w:rsid w:val="00F76EF9"/>
    <w:rsid w:val="00F83C29"/>
    <w:rsid w:val="00F85455"/>
    <w:rsid w:val="00F87648"/>
    <w:rsid w:val="00F900AF"/>
    <w:rsid w:val="00F92A0B"/>
    <w:rsid w:val="00F93F62"/>
    <w:rsid w:val="00F956E9"/>
    <w:rsid w:val="00FA08BA"/>
    <w:rsid w:val="00FA09CC"/>
    <w:rsid w:val="00FA13D3"/>
    <w:rsid w:val="00FA13DB"/>
    <w:rsid w:val="00FA2553"/>
    <w:rsid w:val="00FA3421"/>
    <w:rsid w:val="00FA492D"/>
    <w:rsid w:val="00FA6325"/>
    <w:rsid w:val="00FB05CF"/>
    <w:rsid w:val="00FB3296"/>
    <w:rsid w:val="00FB3A64"/>
    <w:rsid w:val="00FB50EC"/>
    <w:rsid w:val="00FB63A1"/>
    <w:rsid w:val="00FB76BC"/>
    <w:rsid w:val="00FC033E"/>
    <w:rsid w:val="00FC06CE"/>
    <w:rsid w:val="00FC5004"/>
    <w:rsid w:val="00FD59CA"/>
    <w:rsid w:val="00FE1EF4"/>
    <w:rsid w:val="00FE3A47"/>
    <w:rsid w:val="00FE472A"/>
    <w:rsid w:val="00FE4D19"/>
    <w:rsid w:val="00FE618A"/>
    <w:rsid w:val="00FE701E"/>
    <w:rsid w:val="00FE79F3"/>
    <w:rsid w:val="00FF09F9"/>
    <w:rsid w:val="00FF18B5"/>
    <w:rsid w:val="00FF3479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0CBC4"/>
  <w15:docId w15:val="{7BDA5514-86B3-420F-ACD0-845A81E4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47A"/>
  </w:style>
  <w:style w:type="paragraph" w:styleId="Heading1">
    <w:name w:val="heading 1"/>
    <w:basedOn w:val="Normal"/>
    <w:next w:val="Normal"/>
    <w:link w:val="Heading1Char"/>
    <w:uiPriority w:val="9"/>
    <w:qFormat/>
    <w:rsid w:val="00D10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1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A3647A"/>
  </w:style>
  <w:style w:type="character" w:customStyle="1" w:styleId="apple-converted-space">
    <w:name w:val="apple-converted-space"/>
    <w:rsid w:val="00A3647A"/>
  </w:style>
  <w:style w:type="paragraph" w:customStyle="1" w:styleId="SectionTitle">
    <w:name w:val="Section Title"/>
    <w:basedOn w:val="Normal"/>
    <w:rsid w:val="00B30CAF"/>
    <w:pPr>
      <w:keepNext/>
      <w:pBdr>
        <w:left w:val="single" w:sz="6" w:space="5" w:color="auto"/>
      </w:pBdr>
      <w:spacing w:before="240"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Revision">
    <w:name w:val="Revision"/>
    <w:hidden/>
    <w:uiPriority w:val="99"/>
    <w:semiHidden/>
    <w:rsid w:val="00E86F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02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7529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5298E"/>
  </w:style>
  <w:style w:type="paragraph" w:styleId="Header">
    <w:name w:val="header"/>
    <w:basedOn w:val="Normal"/>
    <w:link w:val="HeaderChar"/>
    <w:uiPriority w:val="99"/>
    <w:unhideWhenUsed/>
    <w:rsid w:val="0015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FC"/>
  </w:style>
  <w:style w:type="character" w:customStyle="1" w:styleId="vanity-namedomain">
    <w:name w:val="vanity-name__domain"/>
    <w:basedOn w:val="DefaultParagraphFont"/>
    <w:rsid w:val="002771B2"/>
  </w:style>
  <w:style w:type="character" w:customStyle="1" w:styleId="vanity-namedisplay-name">
    <w:name w:val="vanity-name__display-name"/>
    <w:basedOn w:val="DefaultParagraphFont"/>
    <w:rsid w:val="002771B2"/>
  </w:style>
  <w:style w:type="character" w:customStyle="1" w:styleId="right-box">
    <w:name w:val="right-box"/>
    <w:basedOn w:val="DefaultParagraphFont"/>
    <w:rsid w:val="00317542"/>
  </w:style>
  <w:style w:type="paragraph" w:customStyle="1" w:styleId="p">
    <w:name w:val="p"/>
    <w:basedOn w:val="Normal"/>
    <w:rsid w:val="00317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276CA9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276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xtBold">
    <w:name w:val="txtBold"/>
    <w:basedOn w:val="DefaultParagraphFont"/>
    <w:rsid w:val="00FB50EC"/>
    <w:rPr>
      <w:b/>
      <w:bCs/>
    </w:rPr>
  </w:style>
  <w:style w:type="paragraph" w:customStyle="1" w:styleId="divdocumentdivtopsectionsection">
    <w:name w:val="div_document_div_topsection_section"/>
    <w:basedOn w:val="Normal"/>
    <w:rsid w:val="005E1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14B33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80743"/>
    <w:pPr>
      <w:widowControl w:val="0"/>
      <w:autoSpaceDE w:val="0"/>
      <w:autoSpaceDN w:val="0"/>
      <w:spacing w:before="64" w:after="0" w:line="240" w:lineRule="auto"/>
      <w:ind w:left="85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20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1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3.gi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AFC7-21C8-4416-962F-8028C48E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Qattan, Ali B</cp:lastModifiedBy>
  <cp:revision>32</cp:revision>
  <cp:lastPrinted>2021-03-30T17:04:00Z</cp:lastPrinted>
  <dcterms:created xsi:type="dcterms:W3CDTF">2021-09-01T13:17:00Z</dcterms:created>
  <dcterms:modified xsi:type="dcterms:W3CDTF">2023-02-14T08:16:00Z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305407468</vt:i4>
  </property>
  <property fmtid="{D5CDD505-2E9C-101B-9397-08002B2CF9AE}" pid="3" name="aiplabel">
    <vt:lpwstr>Internal Use Visual Marking</vt:lpwstr>
  </property>
  <property fmtid="{D5CDD505-2E9C-101B-9397-08002B2CF9AE}" pid="4" name="MSIP_Label_b176ec7a-5c1c-40d8-b713-034aac8a6cec_Enabled">
    <vt:lpwstr>True</vt:lpwstr>
  </property>
  <property fmtid="{D5CDD505-2E9C-101B-9397-08002B2CF9AE}" pid="5" name="MSIP_Label_b176ec7a-5c1c-40d8-b713-034aac8a6cec_SiteId">
    <vt:lpwstr>5a1e0c10-68b1-4667-974b-f394ba989c51</vt:lpwstr>
  </property>
  <property fmtid="{D5CDD505-2E9C-101B-9397-08002B2CF9AE}" pid="6" name="MSIP_Label_b176ec7a-5c1c-40d8-b713-034aac8a6cec_Owner">
    <vt:lpwstr>alqattab@aramco.com</vt:lpwstr>
  </property>
  <property fmtid="{D5CDD505-2E9C-101B-9397-08002B2CF9AE}" pid="7" name="MSIP_Label_b176ec7a-5c1c-40d8-b713-034aac8a6cec_SetDate">
    <vt:lpwstr>2023-02-14T07:38:07.5673476Z</vt:lpwstr>
  </property>
  <property fmtid="{D5CDD505-2E9C-101B-9397-08002B2CF9AE}" pid="8" name="MSIP_Label_b176ec7a-5c1c-40d8-b713-034aac8a6cec_Name">
    <vt:lpwstr>Company General Use</vt:lpwstr>
  </property>
  <property fmtid="{D5CDD505-2E9C-101B-9397-08002B2CF9AE}" pid="9" name="MSIP_Label_b176ec7a-5c1c-40d8-b713-034aac8a6cec_Application">
    <vt:lpwstr>Microsoft Azure Information Protection</vt:lpwstr>
  </property>
  <property fmtid="{D5CDD505-2E9C-101B-9397-08002B2CF9AE}" pid="10" name="MSIP_Label_b176ec7a-5c1c-40d8-b713-034aac8a6cec_ActionId">
    <vt:lpwstr>0baa9c7c-626a-4d3c-bc04-3186e19d8f51</vt:lpwstr>
  </property>
  <property fmtid="{D5CDD505-2E9C-101B-9397-08002B2CF9AE}" pid="11" name="MSIP_Label_b176ec7a-5c1c-40d8-b713-034aac8a6cec_Extended_MSFT_Method">
    <vt:lpwstr>Automatic</vt:lpwstr>
  </property>
  <property fmtid="{D5CDD505-2E9C-101B-9397-08002B2CF9AE}" pid="12" name="MSIP_Label_7de70ee2-0cb4-4d60-aee5-75ef2c4c8a90_Enabled">
    <vt:lpwstr>True</vt:lpwstr>
  </property>
  <property fmtid="{D5CDD505-2E9C-101B-9397-08002B2CF9AE}" pid="13" name="MSIP_Label_7de70ee2-0cb4-4d60-aee5-75ef2c4c8a90_SiteId">
    <vt:lpwstr>945c199a-83a2-4e80-9f8c-5a91be5752dd</vt:lpwstr>
  </property>
  <property fmtid="{D5CDD505-2E9C-101B-9397-08002B2CF9AE}" pid="14" name="MSIP_Label_7de70ee2-0cb4-4d60-aee5-75ef2c4c8a90_Owner">
    <vt:lpwstr>Chand_basha_Shaik@Dellteam.com</vt:lpwstr>
  </property>
  <property fmtid="{D5CDD505-2E9C-101B-9397-08002B2CF9AE}" pid="15" name="MSIP_Label_7de70ee2-0cb4-4d60-aee5-75ef2c4c8a90_SetDate">
    <vt:lpwstr>2020-10-03T18:24:15.7801874Z</vt:lpwstr>
  </property>
  <property fmtid="{D5CDD505-2E9C-101B-9397-08002B2CF9AE}" pid="16" name="MSIP_Label_7de70ee2-0cb4-4d60-aee5-75ef2c4c8a90_Name">
    <vt:lpwstr>Internal Use</vt:lpwstr>
  </property>
  <property fmtid="{D5CDD505-2E9C-101B-9397-08002B2CF9AE}" pid="17" name="MSIP_Label_7de70ee2-0cb4-4d60-aee5-75ef2c4c8a90_Application">
    <vt:lpwstr>Microsoft Azure Information Protection</vt:lpwstr>
  </property>
  <property fmtid="{D5CDD505-2E9C-101B-9397-08002B2CF9AE}" pid="18" name="MSIP_Label_7de70ee2-0cb4-4d60-aee5-75ef2c4c8a90_ActionId">
    <vt:lpwstr>1143ba0d-ea4d-45fc-b264-4bf7ea9a72b5</vt:lpwstr>
  </property>
  <property fmtid="{D5CDD505-2E9C-101B-9397-08002B2CF9AE}" pid="19" name="MSIP_Label_7de70ee2-0cb4-4d60-aee5-75ef2c4c8a90_Extended_MSFT_Method">
    <vt:lpwstr>Manual</vt:lpwstr>
  </property>
  <property fmtid="{D5CDD505-2E9C-101B-9397-08002B2CF9AE}" pid="20" name="MSIP_Label_da6fab74-d5af-4af7-a9a4-78d84655a626_Enabled">
    <vt:lpwstr>True</vt:lpwstr>
  </property>
  <property fmtid="{D5CDD505-2E9C-101B-9397-08002B2CF9AE}" pid="21" name="MSIP_Label_da6fab74-d5af-4af7-a9a4-78d84655a626_SiteId">
    <vt:lpwstr>945c199a-83a2-4e80-9f8c-5a91be5752dd</vt:lpwstr>
  </property>
  <property fmtid="{D5CDD505-2E9C-101B-9397-08002B2CF9AE}" pid="22" name="MSIP_Label_da6fab74-d5af-4af7-a9a4-78d84655a626_Owner">
    <vt:lpwstr>Chand_basha_Shaik@Dellteam.com</vt:lpwstr>
  </property>
  <property fmtid="{D5CDD505-2E9C-101B-9397-08002B2CF9AE}" pid="23" name="MSIP_Label_da6fab74-d5af-4af7-a9a4-78d84655a626_SetDate">
    <vt:lpwstr>2020-10-03T18:24:15.7801874Z</vt:lpwstr>
  </property>
  <property fmtid="{D5CDD505-2E9C-101B-9397-08002B2CF9AE}" pid="24" name="MSIP_Label_da6fab74-d5af-4af7-a9a4-78d84655a626_Name">
    <vt:lpwstr>Visual Marking</vt:lpwstr>
  </property>
  <property fmtid="{D5CDD505-2E9C-101B-9397-08002B2CF9AE}" pid="25" name="MSIP_Label_da6fab74-d5af-4af7-a9a4-78d84655a626_Application">
    <vt:lpwstr>Microsoft Azure Information Protection</vt:lpwstr>
  </property>
  <property fmtid="{D5CDD505-2E9C-101B-9397-08002B2CF9AE}" pid="26" name="MSIP_Label_da6fab74-d5af-4af7-a9a4-78d84655a626_ActionId">
    <vt:lpwstr>1143ba0d-ea4d-45fc-b264-4bf7ea9a72b5</vt:lpwstr>
  </property>
  <property fmtid="{D5CDD505-2E9C-101B-9397-08002B2CF9AE}" pid="27" name="MSIP_Label_da6fab74-d5af-4af7-a9a4-78d84655a626_Extended_MSFT_Method">
    <vt:lpwstr>Manual</vt:lpwstr>
  </property>
  <property fmtid="{D5CDD505-2E9C-101B-9397-08002B2CF9AE}" pid="28" name="Sensitivity">
    <vt:lpwstr>Company General Use Internal Use Visual Marking</vt:lpwstr>
  </property>
</Properties>
</file>